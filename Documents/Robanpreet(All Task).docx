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08D" w:rsidRPr="00F7308D" w:rsidRDefault="00F7308D" w:rsidP="00F7308D">
      <w:pPr>
        <w:jc w:val="center"/>
        <w:rPr>
          <w:b/>
        </w:rPr>
      </w:pPr>
      <w:bookmarkStart w:id="0" w:name="_GoBack"/>
      <w:bookmarkEnd w:id="0"/>
      <w:r w:rsidRPr="00F7308D">
        <w:rPr>
          <w:b/>
        </w:rPr>
        <w:t xml:space="preserve">Name: </w:t>
      </w:r>
      <w:r w:rsidR="00DC0A8C">
        <w:rPr>
          <w:b/>
        </w:rPr>
        <w:t>Roba</w:t>
      </w:r>
      <w:r w:rsidR="009417E3">
        <w:rPr>
          <w:b/>
        </w:rPr>
        <w:t>n</w:t>
      </w:r>
      <w:r w:rsidR="00DC0A8C">
        <w:rPr>
          <w:b/>
        </w:rPr>
        <w:t>preet singh</w:t>
      </w:r>
    </w:p>
    <w:p w:rsidR="00F7308D" w:rsidRPr="00F7308D" w:rsidRDefault="00F7308D" w:rsidP="00F7308D">
      <w:pPr>
        <w:jc w:val="center"/>
        <w:rPr>
          <w:b/>
        </w:rPr>
      </w:pPr>
      <w:r w:rsidRPr="00F7308D">
        <w:rPr>
          <w:b/>
        </w:rPr>
        <w:t xml:space="preserve">ID: </w:t>
      </w:r>
      <w:r w:rsidR="004D70A4" w:rsidRPr="004D70A4">
        <w:rPr>
          <w:b/>
        </w:rPr>
        <w:t>3157655</w:t>
      </w:r>
    </w:p>
    <w:p w:rsidR="00F7308D" w:rsidRDefault="00F7308D" w:rsidP="00F7308D">
      <w:pPr>
        <w:jc w:val="center"/>
        <w:rPr>
          <w:b/>
        </w:rPr>
      </w:pPr>
      <w:r w:rsidRPr="00F7308D">
        <w:rPr>
          <w:b/>
        </w:rPr>
        <w:t xml:space="preserve">Title: </w:t>
      </w:r>
      <w:r w:rsidR="00E460CE">
        <w:rPr>
          <w:b/>
        </w:rPr>
        <w:t>Canteen</w:t>
      </w:r>
      <w:r w:rsidRPr="00F7308D">
        <w:rPr>
          <w:b/>
        </w:rPr>
        <w:t xml:space="preserve"> Management</w:t>
      </w:r>
    </w:p>
    <w:p w:rsidR="00B60130" w:rsidRPr="00B60130" w:rsidRDefault="00B60130" w:rsidP="00B60130">
      <w:pPr>
        <w:jc w:val="center"/>
        <w:rPr>
          <w:b/>
        </w:rPr>
      </w:pPr>
      <w:r w:rsidRPr="00B60130">
        <w:rPr>
          <w:b/>
        </w:rPr>
        <w:t xml:space="preserve">Call Discussion with Client: </w:t>
      </w:r>
      <w:r w:rsidR="00124A73">
        <w:rPr>
          <w:b/>
        </w:rPr>
        <w:t>Jatin</w:t>
      </w:r>
    </w:p>
    <w:p w:rsidR="00B60130" w:rsidRDefault="00B60130" w:rsidP="00B60130">
      <w:pPr>
        <w:jc w:val="both"/>
      </w:pPr>
    </w:p>
    <w:p w:rsidR="00E237ED" w:rsidRDefault="005D1121" w:rsidP="005D1121">
      <w:r w:rsidRPr="005D1121">
        <w:rPr>
          <w:b/>
          <w:sz w:val="20"/>
          <w:szCs w:val="20"/>
          <w:lang w:val="en-AU"/>
        </w:rPr>
        <w:t>Information of the client</w:t>
      </w:r>
      <w:r>
        <w:rPr>
          <w:b/>
          <w:color w:val="000000" w:themeColor="text1"/>
        </w:rPr>
        <w:t xml:space="preserve">: </w:t>
      </w:r>
      <w:r w:rsidR="00EF749C">
        <w:rPr>
          <w:b/>
          <w:color w:val="000000" w:themeColor="text1"/>
        </w:rPr>
        <w:t xml:space="preserve">Jatin Runs his Canteen where sale different type of products to his customers and he is now facing problem of maintain all this stuff manually and decided to move digitally . </w:t>
      </w:r>
    </w:p>
    <w:p w:rsidR="008170C7" w:rsidRDefault="008170C7" w:rsidP="005D1121">
      <w:r>
        <w:t xml:space="preserve">Client Name – </w:t>
      </w:r>
      <w:r w:rsidR="00EF749C">
        <w:t xml:space="preserve"> Jatin </w:t>
      </w:r>
    </w:p>
    <w:p w:rsidR="008170C7" w:rsidRDefault="008170C7" w:rsidP="005D1121">
      <w:r>
        <w:t xml:space="preserve">Business- </w:t>
      </w:r>
      <w:r w:rsidR="00EF749C">
        <w:t xml:space="preserve">Canteen </w:t>
      </w:r>
    </w:p>
    <w:p w:rsidR="008170C7" w:rsidRDefault="008170C7" w:rsidP="005D1121">
      <w:r>
        <w:t xml:space="preserve">Contact </w:t>
      </w:r>
      <w:r w:rsidR="007B1FE0">
        <w:t>details:</w:t>
      </w:r>
      <w:r w:rsidR="00EF749C">
        <w:t xml:space="preserve"> +64 541 5452 655 </w:t>
      </w:r>
    </w:p>
    <w:p w:rsidR="008170C7" w:rsidRDefault="008170C7" w:rsidP="005D1121">
      <w:r>
        <w:t xml:space="preserve">Address </w:t>
      </w:r>
      <w:r w:rsidR="00EF749C">
        <w:t xml:space="preserve">: Queen st. Road </w:t>
      </w:r>
      <w:r w:rsidR="007B1FE0">
        <w:t>Papatoetoe</w:t>
      </w:r>
      <w:r w:rsidR="00EF749C">
        <w:t>, Auckland</w:t>
      </w:r>
    </w:p>
    <w:p w:rsidR="008170C7" w:rsidRPr="005D1121" w:rsidRDefault="008170C7" w:rsidP="005D1121"/>
    <w:p w:rsidR="008170C7" w:rsidRPr="005D1121" w:rsidRDefault="008170C7" w:rsidP="005D1121">
      <w:r>
        <w:t>The Primary objective is to move the data to digital platform for easy access and</w:t>
      </w:r>
      <w:r w:rsidR="00B51A7B">
        <w:t xml:space="preserve"> increase the growth and margin of his business as with the h</w:t>
      </w:r>
      <w:r w:rsidR="007B1FE0">
        <w:t>e</w:t>
      </w:r>
      <w:r w:rsidR="00B51A7B">
        <w:t>lp of digitalization Jatin will save his lot of time and also record will be always correct and on time moreover he can have holidays also as some of his emp</w:t>
      </w:r>
      <w:r w:rsidR="007B1FE0">
        <w:t>loyee</w:t>
      </w:r>
      <w:r w:rsidR="00B51A7B">
        <w:t xml:space="preserve"> can enter the data on the software    </w:t>
      </w:r>
      <w:r w:rsidR="00B51A7B" w:rsidDel="00B51A7B">
        <w:t xml:space="preserve"> </w:t>
      </w:r>
    </w:p>
    <w:p w:rsidR="00E237ED" w:rsidRDefault="00E237ED">
      <w:r>
        <w:br w:type="page"/>
      </w:r>
    </w:p>
    <w:p w:rsidR="005A656D" w:rsidRDefault="005A656D" w:rsidP="005A656D">
      <w:pPr>
        <w:pStyle w:val="Default"/>
        <w:jc w:val="both"/>
        <w:rPr>
          <w:b/>
          <w:lang w:val="en-NZ"/>
        </w:rPr>
      </w:pPr>
      <w:r w:rsidRPr="00D7088D">
        <w:rPr>
          <w:b/>
          <w:lang w:val="en-NZ"/>
        </w:rPr>
        <w:lastRenderedPageBreak/>
        <w:t>Task 2 - Define and document requirements</w:t>
      </w:r>
    </w:p>
    <w:p w:rsidR="005A656D" w:rsidRDefault="005A656D" w:rsidP="00616577"/>
    <w:p w:rsidR="00616577" w:rsidRPr="00ED38C3" w:rsidRDefault="00616577" w:rsidP="000D7DBC">
      <w:r w:rsidRPr="00ED38C3">
        <w:t>Requirement of The Software</w:t>
      </w:r>
    </w:p>
    <w:p w:rsidR="00616577" w:rsidRPr="00ED38C3" w:rsidRDefault="00616577" w:rsidP="00616577">
      <w:pPr>
        <w:pStyle w:val="Default"/>
        <w:jc w:val="both"/>
        <w:rPr>
          <w:color w:val="auto"/>
        </w:rPr>
      </w:pPr>
    </w:p>
    <w:p w:rsidR="00616577" w:rsidRPr="00ED38C3" w:rsidRDefault="00616577" w:rsidP="00616577">
      <w:pPr>
        <w:pStyle w:val="Default"/>
        <w:jc w:val="both"/>
        <w:rPr>
          <w:sz w:val="22"/>
          <w:szCs w:val="22"/>
        </w:rPr>
      </w:pPr>
      <w:r w:rsidRPr="00ED38C3">
        <w:rPr>
          <w:sz w:val="22"/>
          <w:szCs w:val="22"/>
        </w:rPr>
        <w:t xml:space="preserve">Scope of Work </w:t>
      </w:r>
    </w:p>
    <w:p w:rsidR="00616577" w:rsidRPr="00ED38C3" w:rsidRDefault="00616577" w:rsidP="00616577">
      <w:pPr>
        <w:pStyle w:val="Default"/>
        <w:jc w:val="both"/>
        <w:rPr>
          <w:sz w:val="22"/>
          <w:szCs w:val="22"/>
        </w:rPr>
      </w:pPr>
    </w:p>
    <w:p w:rsidR="00616577" w:rsidRPr="00ED38C3" w:rsidRDefault="00616577" w:rsidP="00616577">
      <w:pPr>
        <w:autoSpaceDE w:val="0"/>
        <w:autoSpaceDN w:val="0"/>
        <w:adjustRightInd w:val="0"/>
        <w:spacing w:after="0" w:line="240" w:lineRule="auto"/>
        <w:jc w:val="both"/>
        <w:rPr>
          <w:rFonts w:ascii="Calibri" w:hAnsi="Calibri" w:cs="Calibri"/>
          <w:sz w:val="24"/>
          <w:szCs w:val="24"/>
        </w:rPr>
      </w:pPr>
    </w:p>
    <w:p w:rsidR="00616577" w:rsidRDefault="00616577" w:rsidP="00616577">
      <w:pPr>
        <w:autoSpaceDE w:val="0"/>
        <w:autoSpaceDN w:val="0"/>
        <w:adjustRightInd w:val="0"/>
        <w:spacing w:after="0" w:line="240" w:lineRule="auto"/>
        <w:jc w:val="both"/>
        <w:rPr>
          <w:ins w:id="1" w:author="Admin" w:date="2021-12-07T03:56:00Z"/>
          <w:rFonts w:ascii="Calibri" w:hAnsi="Calibri" w:cs="Calibri"/>
          <w:iCs/>
          <w:color w:val="000000"/>
          <w:sz w:val="20"/>
          <w:szCs w:val="20"/>
        </w:rPr>
      </w:pPr>
      <w:r w:rsidRPr="00040F1E">
        <w:rPr>
          <w:rFonts w:ascii="Calibri" w:hAnsi="Calibri" w:cs="Calibri"/>
          <w:b/>
          <w:iCs/>
          <w:color w:val="000000"/>
          <w:sz w:val="20"/>
          <w:szCs w:val="20"/>
        </w:rPr>
        <w:t>Features:</w:t>
      </w:r>
      <w:ins w:id="2" w:author="Admin" w:date="2021-12-07T03:56:00Z">
        <w:r w:rsidR="00EF749C" w:rsidRPr="00040F1E" w:rsidDel="00EF749C">
          <w:rPr>
            <w:rFonts w:ascii="Calibri" w:hAnsi="Calibri" w:cs="Calibri"/>
            <w:iCs/>
            <w:color w:val="000000"/>
            <w:sz w:val="20"/>
            <w:szCs w:val="20"/>
          </w:rPr>
          <w:t xml:space="preserve"> </w:t>
        </w:r>
      </w:ins>
    </w:p>
    <w:p w:rsidR="00EF749C" w:rsidRDefault="00EF749C" w:rsidP="00616577">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Jatin is looking for website having secure pages that should op</w:t>
      </w:r>
      <w:r w:rsidR="007B1FE0">
        <w:rPr>
          <w:rFonts w:ascii="Calibri" w:hAnsi="Calibri" w:cs="Calibri"/>
          <w:iCs/>
          <w:color w:val="000000"/>
          <w:sz w:val="20"/>
          <w:szCs w:val="20"/>
        </w:rPr>
        <w:t>e</w:t>
      </w:r>
      <w:r>
        <w:rPr>
          <w:rFonts w:ascii="Calibri" w:hAnsi="Calibri" w:cs="Calibri"/>
          <w:iCs/>
          <w:color w:val="000000"/>
          <w:sz w:val="20"/>
          <w:szCs w:val="20"/>
        </w:rPr>
        <w:t xml:space="preserve">n without loading and structure of website should be simple easy so that anyone can easily use this website </w:t>
      </w:r>
    </w:p>
    <w:p w:rsidR="00040F1E" w:rsidRDefault="00040F1E" w:rsidP="00616577">
      <w:pPr>
        <w:autoSpaceDE w:val="0"/>
        <w:autoSpaceDN w:val="0"/>
        <w:adjustRightInd w:val="0"/>
        <w:spacing w:after="0" w:line="240" w:lineRule="auto"/>
        <w:jc w:val="both"/>
        <w:rPr>
          <w:rFonts w:ascii="Calibri" w:hAnsi="Calibri" w:cs="Calibri"/>
          <w:iCs/>
          <w:color w:val="000000"/>
          <w:sz w:val="20"/>
          <w:szCs w:val="20"/>
        </w:rPr>
      </w:pPr>
    </w:p>
    <w:p w:rsidR="00040F1E" w:rsidRPr="00ED38C3" w:rsidRDefault="00040F1E" w:rsidP="00616577">
      <w:pPr>
        <w:autoSpaceDE w:val="0"/>
        <w:autoSpaceDN w:val="0"/>
        <w:adjustRightInd w:val="0"/>
        <w:spacing w:after="0" w:line="240" w:lineRule="auto"/>
        <w:jc w:val="both"/>
        <w:rPr>
          <w:rFonts w:ascii="Calibri" w:hAnsi="Calibri" w:cs="Calibri"/>
          <w:sz w:val="24"/>
          <w:szCs w:val="24"/>
        </w:rPr>
      </w:pPr>
    </w:p>
    <w:p w:rsidR="00616577" w:rsidRPr="00040F1E" w:rsidRDefault="00616577" w:rsidP="00040F1E">
      <w:pPr>
        <w:autoSpaceDE w:val="0"/>
        <w:autoSpaceDN w:val="0"/>
        <w:adjustRightInd w:val="0"/>
        <w:spacing w:after="0" w:line="240" w:lineRule="auto"/>
        <w:jc w:val="both"/>
        <w:rPr>
          <w:rFonts w:ascii="Calibri" w:hAnsi="Calibri" w:cs="Calibri"/>
          <w:iCs/>
          <w:color w:val="000000"/>
          <w:sz w:val="20"/>
          <w:szCs w:val="20"/>
        </w:rPr>
      </w:pPr>
      <w:r w:rsidRPr="00040F1E">
        <w:rPr>
          <w:rFonts w:ascii="Calibri" w:hAnsi="Calibri" w:cs="Calibri"/>
          <w:b/>
          <w:iCs/>
          <w:color w:val="000000"/>
          <w:sz w:val="20"/>
          <w:szCs w:val="20"/>
        </w:rPr>
        <w:t>Functional Requirements</w:t>
      </w:r>
      <w:r w:rsidR="00040F1E" w:rsidRPr="00040F1E">
        <w:rPr>
          <w:rFonts w:ascii="Calibri" w:hAnsi="Calibri" w:cs="Calibri"/>
          <w:b/>
          <w:iCs/>
          <w:color w:val="000000"/>
          <w:sz w:val="20"/>
          <w:szCs w:val="20"/>
        </w:rPr>
        <w:t>:</w:t>
      </w:r>
    </w:p>
    <w:p w:rsidR="00040F1E" w:rsidRDefault="00040F1E" w:rsidP="00040F1E">
      <w:pPr>
        <w:autoSpaceDE w:val="0"/>
        <w:autoSpaceDN w:val="0"/>
        <w:adjustRightInd w:val="0"/>
        <w:spacing w:after="0" w:line="240" w:lineRule="auto"/>
        <w:jc w:val="both"/>
        <w:rPr>
          <w:ins w:id="3" w:author="Admin" w:date="2021-12-07T03:57:00Z"/>
          <w:rFonts w:ascii="Calibri" w:hAnsi="Calibri" w:cs="Calibri"/>
          <w:i/>
          <w:iCs/>
          <w:color w:val="000000"/>
          <w:sz w:val="20"/>
          <w:szCs w:val="20"/>
        </w:rPr>
      </w:pPr>
    </w:p>
    <w:p w:rsidR="00EF749C" w:rsidRDefault="00EF749C" w:rsidP="00040F1E">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 xml:space="preserve">Proper Error Handling </w:t>
      </w:r>
    </w:p>
    <w:p w:rsidR="00EF749C" w:rsidRDefault="00EF749C" w:rsidP="00040F1E">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 xml:space="preserve">Should not lack at any point </w:t>
      </w:r>
    </w:p>
    <w:p w:rsidR="00EF749C" w:rsidRDefault="00EF749C" w:rsidP="00040F1E">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 xml:space="preserve">Pages should be interlinked between each and other </w:t>
      </w:r>
    </w:p>
    <w:p w:rsidR="00EF749C" w:rsidRPr="00EF749C" w:rsidRDefault="00EF749C" w:rsidP="00040F1E">
      <w:pPr>
        <w:autoSpaceDE w:val="0"/>
        <w:autoSpaceDN w:val="0"/>
        <w:adjustRightInd w:val="0"/>
        <w:spacing w:after="0" w:line="240" w:lineRule="auto"/>
        <w:jc w:val="both"/>
        <w:rPr>
          <w:rFonts w:ascii="Calibri" w:hAnsi="Calibri" w:cs="Calibri"/>
          <w:iCs/>
          <w:color w:val="000000"/>
          <w:sz w:val="20"/>
          <w:szCs w:val="20"/>
        </w:rPr>
      </w:pPr>
      <w:r>
        <w:rPr>
          <w:rFonts w:ascii="Calibri" w:hAnsi="Calibri" w:cs="Calibri"/>
          <w:iCs/>
          <w:color w:val="000000"/>
          <w:sz w:val="20"/>
          <w:szCs w:val="20"/>
        </w:rPr>
        <w:t xml:space="preserve">Update and delete function should work where appreciate </w:t>
      </w:r>
    </w:p>
    <w:p w:rsidR="00040F1E" w:rsidRPr="00040F1E" w:rsidRDefault="00040F1E" w:rsidP="00040F1E">
      <w:pPr>
        <w:autoSpaceDE w:val="0"/>
        <w:autoSpaceDN w:val="0"/>
        <w:adjustRightInd w:val="0"/>
        <w:spacing w:after="0" w:line="240" w:lineRule="auto"/>
        <w:jc w:val="both"/>
        <w:rPr>
          <w:rFonts w:ascii="Calibri" w:hAnsi="Calibri" w:cs="Calibri"/>
          <w:i/>
          <w:iCs/>
          <w:color w:val="000000"/>
          <w:sz w:val="20"/>
          <w:szCs w:val="20"/>
        </w:rPr>
      </w:pPr>
    </w:p>
    <w:p w:rsidR="00616577" w:rsidRDefault="00616577" w:rsidP="00616577">
      <w:pPr>
        <w:autoSpaceDE w:val="0"/>
        <w:autoSpaceDN w:val="0"/>
        <w:adjustRightInd w:val="0"/>
        <w:spacing w:after="0" w:line="240" w:lineRule="auto"/>
        <w:jc w:val="both"/>
        <w:rPr>
          <w:ins w:id="4" w:author="Admin" w:date="2021-12-07T04:00:00Z"/>
          <w:rFonts w:ascii="Calibri" w:hAnsi="Calibri" w:cs="Calibri"/>
          <w:color w:val="000000"/>
          <w:sz w:val="20"/>
          <w:szCs w:val="20"/>
        </w:rPr>
      </w:pPr>
      <w:r w:rsidRPr="0052021D">
        <w:rPr>
          <w:rFonts w:ascii="Calibri" w:hAnsi="Calibri" w:cs="Calibri"/>
          <w:b/>
          <w:iCs/>
          <w:color w:val="000000"/>
          <w:sz w:val="20"/>
          <w:szCs w:val="20"/>
        </w:rPr>
        <w:t>Non-functional requirements:</w:t>
      </w:r>
      <w:ins w:id="5" w:author="Admin" w:date="2021-12-07T04:00:00Z">
        <w:r w:rsidR="00EF749C">
          <w:rPr>
            <w:rFonts w:ascii="Calibri" w:hAnsi="Calibri" w:cs="Calibri"/>
            <w:b/>
            <w:iCs/>
            <w:color w:val="000000"/>
            <w:sz w:val="20"/>
            <w:szCs w:val="20"/>
          </w:rPr>
          <w:t xml:space="preserve"> </w:t>
        </w:r>
      </w:ins>
    </w:p>
    <w:p w:rsidR="00EF749C" w:rsidRDefault="00EF749C" w:rsidP="00616577">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SEO Friendly </w:t>
      </w:r>
    </w:p>
    <w:p w:rsidR="00EF749C" w:rsidRDefault="00EF749C" w:rsidP="00616577">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Should be open properly on every Mobile Phone </w:t>
      </w:r>
    </w:p>
    <w:p w:rsidR="00EF749C" w:rsidRDefault="00EF749C" w:rsidP="00616577">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 xml:space="preserve">Should be open on Tablet also Properly </w:t>
      </w:r>
    </w:p>
    <w:p w:rsidR="00EF749C" w:rsidRDefault="00EF749C" w:rsidP="00616577">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Text should be easily readable</w:t>
      </w:r>
    </w:p>
    <w:p w:rsidR="0052021D" w:rsidRPr="0052021D" w:rsidRDefault="0052021D" w:rsidP="00616577">
      <w:pPr>
        <w:autoSpaceDE w:val="0"/>
        <w:autoSpaceDN w:val="0"/>
        <w:adjustRightInd w:val="0"/>
        <w:spacing w:after="0" w:line="240" w:lineRule="auto"/>
        <w:jc w:val="both"/>
        <w:rPr>
          <w:rFonts w:ascii="Calibri" w:hAnsi="Calibri" w:cs="Calibri"/>
          <w:iCs/>
          <w:color w:val="000000"/>
          <w:sz w:val="20"/>
          <w:szCs w:val="20"/>
        </w:rPr>
      </w:pPr>
    </w:p>
    <w:p w:rsidR="00616577" w:rsidRDefault="00616577" w:rsidP="00616577">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 xml:space="preserve">Time: It will take minimum </w:t>
      </w:r>
      <w:r w:rsidR="0052021D">
        <w:rPr>
          <w:rFonts w:ascii="Calibri" w:hAnsi="Calibri" w:cs="Calibri"/>
          <w:color w:val="000000"/>
          <w:sz w:val="20"/>
          <w:szCs w:val="20"/>
        </w:rPr>
        <w:t>20</w:t>
      </w:r>
      <w:r w:rsidRPr="00ED38C3">
        <w:rPr>
          <w:rFonts w:ascii="Calibri" w:hAnsi="Calibri" w:cs="Calibri"/>
          <w:color w:val="000000"/>
          <w:sz w:val="20"/>
          <w:szCs w:val="20"/>
        </w:rPr>
        <w:t xml:space="preserve"> days to complete.</w:t>
      </w:r>
    </w:p>
    <w:p w:rsidR="0052021D" w:rsidRDefault="0052021D" w:rsidP="00616577">
      <w:pPr>
        <w:autoSpaceDE w:val="0"/>
        <w:autoSpaceDN w:val="0"/>
        <w:adjustRightInd w:val="0"/>
        <w:spacing w:after="0" w:line="240" w:lineRule="auto"/>
        <w:jc w:val="both"/>
        <w:rPr>
          <w:rFonts w:ascii="Calibri" w:hAnsi="Calibri" w:cs="Calibri"/>
          <w:color w:val="000000"/>
          <w:sz w:val="20"/>
          <w:szCs w:val="20"/>
        </w:rPr>
      </w:pPr>
    </w:p>
    <w:tbl>
      <w:tblPr>
        <w:tblStyle w:val="TableGrid"/>
        <w:tblW w:w="0" w:type="auto"/>
        <w:tblLook w:val="04A0" w:firstRow="1" w:lastRow="0" w:firstColumn="1" w:lastColumn="0" w:noHBand="0" w:noVBand="1"/>
      </w:tblPr>
      <w:tblGrid>
        <w:gridCol w:w="4248"/>
        <w:gridCol w:w="5328"/>
      </w:tblGrid>
      <w:tr w:rsidR="00E10AED" w:rsidRPr="009044F1" w:rsidTr="009A6A48">
        <w:tc>
          <w:tcPr>
            <w:tcW w:w="4248" w:type="dxa"/>
          </w:tcPr>
          <w:p w:rsidR="00E10AED" w:rsidRPr="009044F1" w:rsidRDefault="00E10AED" w:rsidP="009A6A48">
            <w:pPr>
              <w:rPr>
                <w:rFonts w:ascii="Arial" w:hAnsi="Arial" w:cs="Arial"/>
                <w:sz w:val="24"/>
                <w:szCs w:val="24"/>
              </w:rPr>
            </w:pPr>
            <w:r>
              <w:rPr>
                <w:rFonts w:ascii="Arial" w:hAnsi="Arial" w:cs="Arial"/>
                <w:sz w:val="24"/>
                <w:szCs w:val="24"/>
              </w:rPr>
              <w:t>Planning</w:t>
            </w:r>
          </w:p>
        </w:tc>
        <w:tc>
          <w:tcPr>
            <w:tcW w:w="5328" w:type="dxa"/>
          </w:tcPr>
          <w:p w:rsidR="00E10AED" w:rsidRPr="009044F1" w:rsidRDefault="007B1FE0" w:rsidP="007B1FE0">
            <w:pPr>
              <w:rPr>
                <w:rFonts w:ascii="Arial" w:hAnsi="Arial" w:cs="Arial"/>
                <w:sz w:val="24"/>
                <w:szCs w:val="24"/>
              </w:rPr>
            </w:pPr>
            <w:r w:rsidRPr="009044F1">
              <w:rPr>
                <w:rFonts w:ascii="Arial" w:hAnsi="Arial" w:cs="Arial"/>
                <w:sz w:val="24"/>
                <w:szCs w:val="24"/>
              </w:rPr>
              <w:t>0</w:t>
            </w:r>
            <w:r>
              <w:rPr>
                <w:rFonts w:ascii="Arial" w:hAnsi="Arial" w:cs="Arial"/>
                <w:sz w:val="24"/>
                <w:szCs w:val="24"/>
              </w:rPr>
              <w:t xml:space="preserve">3 </w:t>
            </w:r>
            <w:r w:rsidR="00A33326">
              <w:rPr>
                <w:rFonts w:ascii="Arial" w:hAnsi="Arial" w:cs="Arial"/>
                <w:sz w:val="24"/>
                <w:szCs w:val="24"/>
              </w:rPr>
              <w:t>days</w:t>
            </w:r>
          </w:p>
        </w:tc>
      </w:tr>
      <w:tr w:rsidR="00E10AED" w:rsidRPr="009044F1" w:rsidTr="009A6A48">
        <w:tc>
          <w:tcPr>
            <w:tcW w:w="4248" w:type="dxa"/>
          </w:tcPr>
          <w:p w:rsidR="00E10AED" w:rsidRPr="009044F1" w:rsidRDefault="00E10AED" w:rsidP="009A6A48">
            <w:pPr>
              <w:rPr>
                <w:rFonts w:ascii="Arial" w:hAnsi="Arial" w:cs="Arial"/>
                <w:sz w:val="24"/>
                <w:szCs w:val="24"/>
              </w:rPr>
            </w:pPr>
            <w:r w:rsidRPr="009044F1">
              <w:rPr>
                <w:rFonts w:ascii="Arial" w:hAnsi="Arial" w:cs="Arial"/>
                <w:sz w:val="24"/>
                <w:szCs w:val="24"/>
              </w:rPr>
              <w:t>Requirement Gathering</w:t>
            </w:r>
          </w:p>
        </w:tc>
        <w:tc>
          <w:tcPr>
            <w:tcW w:w="5328" w:type="dxa"/>
          </w:tcPr>
          <w:p w:rsidR="00E10AED" w:rsidRPr="009044F1" w:rsidRDefault="007B1FE0" w:rsidP="007B1FE0">
            <w:pPr>
              <w:rPr>
                <w:rFonts w:ascii="Arial" w:hAnsi="Arial" w:cs="Arial"/>
                <w:sz w:val="24"/>
                <w:szCs w:val="24"/>
              </w:rPr>
            </w:pPr>
            <w:r w:rsidRPr="009044F1">
              <w:rPr>
                <w:rFonts w:ascii="Arial" w:hAnsi="Arial" w:cs="Arial"/>
                <w:sz w:val="24"/>
                <w:szCs w:val="24"/>
              </w:rPr>
              <w:t>0</w:t>
            </w:r>
            <w:r>
              <w:rPr>
                <w:rFonts w:ascii="Arial" w:hAnsi="Arial" w:cs="Arial"/>
                <w:sz w:val="24"/>
                <w:szCs w:val="24"/>
              </w:rPr>
              <w:t xml:space="preserve">5 </w:t>
            </w:r>
            <w:r w:rsidR="00A33326">
              <w:rPr>
                <w:rFonts w:ascii="Arial" w:hAnsi="Arial" w:cs="Arial"/>
                <w:sz w:val="24"/>
                <w:szCs w:val="24"/>
              </w:rPr>
              <w:t>days</w:t>
            </w:r>
          </w:p>
        </w:tc>
      </w:tr>
      <w:tr w:rsidR="00E10AED" w:rsidRPr="009044F1" w:rsidTr="009A6A48">
        <w:tc>
          <w:tcPr>
            <w:tcW w:w="4248" w:type="dxa"/>
          </w:tcPr>
          <w:p w:rsidR="00E10AED" w:rsidRPr="009044F1" w:rsidRDefault="00E10AED" w:rsidP="009A6A48">
            <w:pPr>
              <w:rPr>
                <w:rFonts w:ascii="Arial" w:hAnsi="Arial" w:cs="Arial"/>
                <w:sz w:val="24"/>
                <w:szCs w:val="24"/>
              </w:rPr>
            </w:pPr>
            <w:r w:rsidRPr="009044F1">
              <w:rPr>
                <w:rFonts w:ascii="Arial" w:hAnsi="Arial" w:cs="Arial"/>
                <w:sz w:val="24"/>
                <w:szCs w:val="24"/>
              </w:rPr>
              <w:t>Designing</w:t>
            </w:r>
          </w:p>
        </w:tc>
        <w:tc>
          <w:tcPr>
            <w:tcW w:w="5328" w:type="dxa"/>
          </w:tcPr>
          <w:p w:rsidR="00E10AED" w:rsidRPr="009044F1" w:rsidRDefault="00E10AED" w:rsidP="009A6A48">
            <w:pPr>
              <w:rPr>
                <w:rFonts w:ascii="Arial" w:hAnsi="Arial" w:cs="Arial"/>
                <w:sz w:val="24"/>
                <w:szCs w:val="24"/>
              </w:rPr>
            </w:pPr>
            <w:r w:rsidRPr="009044F1">
              <w:rPr>
                <w:rFonts w:ascii="Arial" w:hAnsi="Arial" w:cs="Arial"/>
                <w:sz w:val="24"/>
                <w:szCs w:val="24"/>
              </w:rPr>
              <w:t>02</w:t>
            </w:r>
            <w:r w:rsidR="00A33326">
              <w:rPr>
                <w:rFonts w:ascii="Arial" w:hAnsi="Arial" w:cs="Arial"/>
                <w:sz w:val="24"/>
                <w:szCs w:val="24"/>
              </w:rPr>
              <w:t xml:space="preserve"> days</w:t>
            </w:r>
          </w:p>
        </w:tc>
      </w:tr>
      <w:tr w:rsidR="00E10AED" w:rsidRPr="009044F1" w:rsidTr="009A6A48">
        <w:tc>
          <w:tcPr>
            <w:tcW w:w="4248" w:type="dxa"/>
          </w:tcPr>
          <w:p w:rsidR="00E10AED" w:rsidRPr="009044F1" w:rsidRDefault="00E10AED" w:rsidP="009A6A48">
            <w:pPr>
              <w:rPr>
                <w:rFonts w:ascii="Arial" w:hAnsi="Arial" w:cs="Arial"/>
                <w:sz w:val="24"/>
                <w:szCs w:val="24"/>
              </w:rPr>
            </w:pPr>
            <w:r w:rsidRPr="009044F1">
              <w:rPr>
                <w:rFonts w:ascii="Arial" w:hAnsi="Arial" w:cs="Arial"/>
                <w:sz w:val="24"/>
                <w:szCs w:val="24"/>
              </w:rPr>
              <w:t>Development</w:t>
            </w:r>
          </w:p>
        </w:tc>
        <w:tc>
          <w:tcPr>
            <w:tcW w:w="5328" w:type="dxa"/>
          </w:tcPr>
          <w:p w:rsidR="00E10AED" w:rsidRPr="009044F1" w:rsidRDefault="00E10AED" w:rsidP="009A6A48">
            <w:pPr>
              <w:rPr>
                <w:rFonts w:ascii="Arial" w:hAnsi="Arial" w:cs="Arial"/>
                <w:sz w:val="24"/>
                <w:szCs w:val="24"/>
              </w:rPr>
            </w:pPr>
            <w:r w:rsidRPr="009044F1">
              <w:rPr>
                <w:rFonts w:ascii="Arial" w:hAnsi="Arial" w:cs="Arial"/>
                <w:sz w:val="24"/>
                <w:szCs w:val="24"/>
              </w:rPr>
              <w:t>8</w:t>
            </w:r>
            <w:r w:rsidR="00A33326">
              <w:rPr>
                <w:rFonts w:ascii="Arial" w:hAnsi="Arial" w:cs="Arial"/>
                <w:sz w:val="24"/>
                <w:szCs w:val="24"/>
              </w:rPr>
              <w:t xml:space="preserve"> days</w:t>
            </w:r>
          </w:p>
        </w:tc>
      </w:tr>
      <w:tr w:rsidR="00E10AED" w:rsidRPr="009044F1" w:rsidTr="009A6A48">
        <w:tc>
          <w:tcPr>
            <w:tcW w:w="4248" w:type="dxa"/>
          </w:tcPr>
          <w:p w:rsidR="00E10AED" w:rsidRPr="009044F1" w:rsidRDefault="00E10AED" w:rsidP="009A6A48">
            <w:pPr>
              <w:rPr>
                <w:rFonts w:ascii="Arial" w:hAnsi="Arial" w:cs="Arial"/>
                <w:sz w:val="24"/>
                <w:szCs w:val="24"/>
              </w:rPr>
            </w:pPr>
            <w:r w:rsidRPr="009044F1">
              <w:rPr>
                <w:rFonts w:ascii="Arial" w:hAnsi="Arial" w:cs="Arial"/>
                <w:sz w:val="24"/>
                <w:szCs w:val="24"/>
              </w:rPr>
              <w:t>Testing and Implementation</w:t>
            </w:r>
          </w:p>
        </w:tc>
        <w:tc>
          <w:tcPr>
            <w:tcW w:w="5328" w:type="dxa"/>
          </w:tcPr>
          <w:p w:rsidR="00E10AED" w:rsidRPr="009044F1" w:rsidRDefault="00E10AED" w:rsidP="009A6A48">
            <w:pPr>
              <w:rPr>
                <w:rFonts w:ascii="Arial" w:hAnsi="Arial" w:cs="Arial"/>
                <w:sz w:val="24"/>
                <w:szCs w:val="24"/>
              </w:rPr>
            </w:pPr>
            <w:r w:rsidRPr="009044F1">
              <w:rPr>
                <w:rFonts w:ascii="Arial" w:hAnsi="Arial" w:cs="Arial"/>
                <w:sz w:val="24"/>
                <w:szCs w:val="24"/>
              </w:rPr>
              <w:t>4</w:t>
            </w:r>
            <w:r w:rsidR="00A33326">
              <w:rPr>
                <w:rFonts w:ascii="Arial" w:hAnsi="Arial" w:cs="Arial"/>
                <w:sz w:val="24"/>
                <w:szCs w:val="24"/>
              </w:rPr>
              <w:t xml:space="preserve"> days</w:t>
            </w:r>
          </w:p>
        </w:tc>
      </w:tr>
    </w:tbl>
    <w:p w:rsidR="0052021D" w:rsidRPr="00ED38C3" w:rsidRDefault="0052021D" w:rsidP="00E10AED">
      <w:pPr>
        <w:autoSpaceDE w:val="0"/>
        <w:autoSpaceDN w:val="0"/>
        <w:adjustRightInd w:val="0"/>
        <w:spacing w:after="0" w:line="240" w:lineRule="auto"/>
        <w:jc w:val="both"/>
        <w:rPr>
          <w:rFonts w:ascii="Calibri" w:hAnsi="Calibri" w:cs="Calibri"/>
          <w:color w:val="000000"/>
          <w:sz w:val="20"/>
          <w:szCs w:val="20"/>
        </w:rPr>
      </w:pPr>
    </w:p>
    <w:p w:rsidR="00616577" w:rsidRPr="00ED38C3" w:rsidRDefault="00616577" w:rsidP="00616577">
      <w:pPr>
        <w:autoSpaceDE w:val="0"/>
        <w:autoSpaceDN w:val="0"/>
        <w:adjustRightInd w:val="0"/>
        <w:spacing w:after="0" w:line="240" w:lineRule="auto"/>
        <w:jc w:val="both"/>
        <w:rPr>
          <w:rFonts w:ascii="Calibri" w:hAnsi="Calibri" w:cs="Calibri"/>
          <w:color w:val="000000"/>
          <w:sz w:val="20"/>
          <w:szCs w:val="20"/>
        </w:rPr>
      </w:pPr>
    </w:p>
    <w:p w:rsidR="00616577" w:rsidRPr="00065151" w:rsidRDefault="00616577" w:rsidP="00616577">
      <w:pPr>
        <w:autoSpaceDE w:val="0"/>
        <w:autoSpaceDN w:val="0"/>
        <w:adjustRightInd w:val="0"/>
        <w:spacing w:after="0" w:line="240" w:lineRule="auto"/>
        <w:jc w:val="both"/>
        <w:rPr>
          <w:rFonts w:ascii="Calibri" w:hAnsi="Calibri" w:cs="Calibri"/>
          <w:b/>
          <w:color w:val="000000"/>
          <w:sz w:val="20"/>
          <w:szCs w:val="20"/>
        </w:rPr>
      </w:pPr>
      <w:r w:rsidRPr="00065151">
        <w:rPr>
          <w:rFonts w:ascii="Calibri" w:hAnsi="Calibri" w:cs="Calibri"/>
          <w:b/>
          <w:color w:val="000000"/>
          <w:sz w:val="20"/>
          <w:szCs w:val="20"/>
        </w:rPr>
        <w:t>The 4 essential steps of the Risk Management Process are:</w:t>
      </w:r>
    </w:p>
    <w:p w:rsidR="00616577" w:rsidRDefault="00D74A42" w:rsidP="00D74A42">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D74A42">
        <w:rPr>
          <w:rFonts w:ascii="Calibri" w:hAnsi="Calibri" w:cs="Calibri"/>
          <w:b/>
          <w:color w:val="000000"/>
          <w:sz w:val="20"/>
          <w:szCs w:val="20"/>
        </w:rPr>
        <w:t>Identify the risk</w:t>
      </w:r>
      <w:r>
        <w:rPr>
          <w:rFonts w:ascii="Calibri" w:hAnsi="Calibri" w:cs="Calibri"/>
          <w:color w:val="000000"/>
          <w:sz w:val="20"/>
          <w:szCs w:val="20"/>
        </w:rPr>
        <w:t xml:space="preserve">: </w:t>
      </w:r>
      <w:r w:rsidRPr="00D74A42">
        <w:rPr>
          <w:rFonts w:ascii="Calibri" w:hAnsi="Calibri" w:cs="Calibri"/>
          <w:color w:val="000000"/>
          <w:sz w:val="20"/>
          <w:szCs w:val="20"/>
        </w:rPr>
        <w:t>The four main risk categories of risk are hazard risks, such as fires or injuries; operational risks, including turnover and supplier failure; financial risks, such as economic recession; and strategic risks, which include new competitors and brand reputation.</w:t>
      </w:r>
    </w:p>
    <w:p w:rsidR="0030432E" w:rsidRDefault="0030432E" w:rsidP="0030432E">
      <w:pPr>
        <w:autoSpaceDE w:val="0"/>
        <w:autoSpaceDN w:val="0"/>
        <w:adjustRightInd w:val="0"/>
        <w:spacing w:after="0" w:line="240" w:lineRule="auto"/>
        <w:jc w:val="both"/>
        <w:rPr>
          <w:ins w:id="6" w:author="acer" w:date="2021-12-07T12:21:00Z"/>
          <w:rFonts w:ascii="Calibri" w:hAnsi="Calibri" w:cs="Calibri"/>
          <w:color w:val="000000"/>
          <w:sz w:val="20"/>
          <w:szCs w:val="20"/>
        </w:rPr>
      </w:pPr>
      <w:r>
        <w:rPr>
          <w:rFonts w:ascii="Calibri" w:hAnsi="Calibri" w:cs="Calibri"/>
          <w:color w:val="000000"/>
          <w:sz w:val="20"/>
          <w:szCs w:val="20"/>
        </w:rPr>
        <w:t xml:space="preserve">my project failure should occur due to natural disasters or pandemic time when there is no communication and many types of health issues </w:t>
      </w: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p>
    <w:p w:rsidR="00616577" w:rsidRPr="0030432E" w:rsidRDefault="00D74A42" w:rsidP="002A7899">
      <w:pPr>
        <w:pStyle w:val="ListParagraph"/>
        <w:numPr>
          <w:ilvl w:val="0"/>
          <w:numId w:val="3"/>
        </w:numPr>
        <w:autoSpaceDE w:val="0"/>
        <w:autoSpaceDN w:val="0"/>
        <w:adjustRightInd w:val="0"/>
        <w:spacing w:after="0" w:line="240" w:lineRule="auto"/>
        <w:jc w:val="both"/>
        <w:rPr>
          <w:ins w:id="7" w:author="acer" w:date="2021-12-07T12:25:00Z"/>
          <w:rFonts w:ascii="Calibri" w:hAnsi="Calibri" w:cs="Calibri"/>
          <w:b/>
          <w:color w:val="000000"/>
          <w:sz w:val="20"/>
          <w:szCs w:val="20"/>
        </w:rPr>
      </w:pPr>
      <w:r w:rsidRPr="00D74A42">
        <w:rPr>
          <w:rFonts w:ascii="Calibri" w:hAnsi="Calibri" w:cs="Calibri"/>
          <w:b/>
          <w:color w:val="000000"/>
          <w:sz w:val="20"/>
          <w:szCs w:val="20"/>
        </w:rPr>
        <w:t>Assess the risk:</w:t>
      </w:r>
      <w:ins w:id="8" w:author="acer" w:date="2021-12-07T12:24:00Z">
        <w:r w:rsidR="0030432E">
          <w:rPr>
            <w:rFonts w:ascii="Calibri" w:hAnsi="Calibri" w:cs="Calibri"/>
            <w:b/>
            <w:color w:val="000000"/>
            <w:sz w:val="20"/>
            <w:szCs w:val="20"/>
          </w:rPr>
          <w:t xml:space="preserve"> </w:t>
        </w:r>
      </w:ins>
      <w:r w:rsidR="002A7899" w:rsidRPr="002A7899">
        <w:rPr>
          <w:rFonts w:ascii="Calibri" w:hAnsi="Calibri" w:cs="Calibri"/>
          <w:color w:val="000000"/>
          <w:sz w:val="20"/>
          <w:szCs w:val="20"/>
        </w:rPr>
        <w:t>Knowing the frequency and severity of your risks will show you where to spend your time and money, and allow your team to prioritize their resources.</w:t>
      </w:r>
    </w:p>
    <w:p w:rsidR="0030432E" w:rsidRPr="0030432E" w:rsidRDefault="0030432E" w:rsidP="0030432E">
      <w:pPr>
        <w:autoSpaceDE w:val="0"/>
        <w:autoSpaceDN w:val="0"/>
        <w:adjustRightInd w:val="0"/>
        <w:spacing w:after="0" w:line="240" w:lineRule="auto"/>
        <w:jc w:val="both"/>
        <w:rPr>
          <w:ins w:id="9" w:author="acer" w:date="2021-12-07T12:25:00Z"/>
          <w:rFonts w:ascii="Calibri" w:hAnsi="Calibri" w:cs="Calibri"/>
          <w:b/>
          <w:color w:val="000000"/>
          <w:sz w:val="20"/>
          <w:szCs w:val="20"/>
        </w:rPr>
      </w:pP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ins w:id="10" w:author="acer" w:date="2021-12-07T12:25:00Z">
        <w:r w:rsidRPr="0030432E">
          <w:rPr>
            <w:rFonts w:ascii="Calibri" w:hAnsi="Calibri" w:cs="Calibri"/>
            <w:color w:val="000000"/>
            <w:sz w:val="20"/>
            <w:szCs w:val="20"/>
          </w:rPr>
          <w:t xml:space="preserve">  </w:t>
        </w:r>
      </w:ins>
      <w:ins w:id="11" w:author="acer" w:date="2021-12-07T12:26:00Z">
        <w:r>
          <w:rPr>
            <w:rFonts w:ascii="Calibri" w:hAnsi="Calibri" w:cs="Calibri"/>
            <w:color w:val="000000"/>
            <w:sz w:val="20"/>
            <w:szCs w:val="20"/>
          </w:rPr>
          <w:t xml:space="preserve">          </w:t>
        </w:r>
      </w:ins>
      <w:ins w:id="12" w:author="acer" w:date="2021-12-07T12:25:00Z">
        <w:r w:rsidRPr="0030432E">
          <w:rPr>
            <w:rFonts w:ascii="Calibri" w:hAnsi="Calibri" w:cs="Calibri"/>
            <w:color w:val="000000"/>
            <w:sz w:val="20"/>
            <w:szCs w:val="20"/>
          </w:rPr>
          <w:t xml:space="preserve">   </w:t>
        </w:r>
      </w:ins>
      <w:r w:rsidRPr="0030432E">
        <w:rPr>
          <w:rFonts w:ascii="Calibri" w:hAnsi="Calibri" w:cs="Calibri"/>
          <w:color w:val="000000"/>
          <w:sz w:val="20"/>
          <w:szCs w:val="20"/>
        </w:rPr>
        <w:t xml:space="preserve">Identity of Risk : </w:t>
      </w: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ins w:id="13" w:author="acer" w:date="2021-12-07T12:26:00Z">
        <w:r>
          <w:rPr>
            <w:rFonts w:ascii="Calibri" w:hAnsi="Calibri" w:cs="Calibri"/>
            <w:color w:val="000000"/>
            <w:sz w:val="20"/>
            <w:szCs w:val="20"/>
          </w:rPr>
          <w:t xml:space="preserve">  </w:t>
        </w:r>
      </w:ins>
      <w:r w:rsidRPr="0030432E">
        <w:rPr>
          <w:rFonts w:ascii="Calibri" w:hAnsi="Calibri" w:cs="Calibri"/>
          <w:color w:val="000000"/>
          <w:sz w:val="20"/>
          <w:szCs w:val="20"/>
        </w:rPr>
        <w:tab/>
        <w:t xml:space="preserve">Natural Disaster </w:t>
      </w: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del w:id="14" w:author="acer" w:date="2021-12-07T12:26:00Z">
        <w:r w:rsidRPr="0030432E" w:rsidDel="0030432E">
          <w:rPr>
            <w:rFonts w:ascii="Calibri" w:hAnsi="Calibri" w:cs="Calibri"/>
            <w:color w:val="000000"/>
            <w:sz w:val="20"/>
            <w:szCs w:val="20"/>
          </w:rPr>
          <w:tab/>
        </w:r>
      </w:del>
      <w:r w:rsidRPr="0030432E">
        <w:rPr>
          <w:rFonts w:ascii="Calibri" w:hAnsi="Calibri" w:cs="Calibri"/>
          <w:color w:val="000000"/>
          <w:sz w:val="20"/>
          <w:szCs w:val="20"/>
        </w:rPr>
        <w:t>Pandemic time</w:t>
      </w: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r w:rsidRPr="0030432E">
        <w:rPr>
          <w:rFonts w:ascii="Calibri" w:hAnsi="Calibri" w:cs="Calibri"/>
          <w:color w:val="000000"/>
          <w:sz w:val="20"/>
          <w:szCs w:val="20"/>
        </w:rPr>
        <w:tab/>
        <w:t xml:space="preserve">Financial Crises </w:t>
      </w:r>
    </w:p>
    <w:p w:rsidR="0030432E" w:rsidRPr="0030432E" w:rsidRDefault="0030432E" w:rsidP="0030432E">
      <w:pPr>
        <w:autoSpaceDE w:val="0"/>
        <w:autoSpaceDN w:val="0"/>
        <w:adjustRightInd w:val="0"/>
        <w:spacing w:after="0" w:line="240" w:lineRule="auto"/>
        <w:jc w:val="both"/>
        <w:rPr>
          <w:rFonts w:ascii="Calibri" w:hAnsi="Calibri" w:cs="Calibri"/>
          <w:color w:val="000000"/>
          <w:sz w:val="20"/>
          <w:szCs w:val="20"/>
        </w:rPr>
      </w:pPr>
      <w:r w:rsidRPr="0030432E">
        <w:rPr>
          <w:rFonts w:ascii="Calibri" w:hAnsi="Calibri" w:cs="Calibri"/>
          <w:color w:val="000000"/>
          <w:sz w:val="20"/>
          <w:szCs w:val="20"/>
        </w:rPr>
        <w:tab/>
        <w:t>Hurricanes</w:t>
      </w:r>
    </w:p>
    <w:p w:rsidR="0030432E" w:rsidRPr="0030432E" w:rsidRDefault="0030432E" w:rsidP="0030432E">
      <w:pPr>
        <w:autoSpaceDE w:val="0"/>
        <w:autoSpaceDN w:val="0"/>
        <w:adjustRightInd w:val="0"/>
        <w:spacing w:after="0" w:line="240" w:lineRule="auto"/>
        <w:jc w:val="both"/>
        <w:rPr>
          <w:rFonts w:ascii="Calibri" w:hAnsi="Calibri" w:cs="Calibri"/>
          <w:b/>
          <w:color w:val="000000"/>
          <w:sz w:val="20"/>
          <w:szCs w:val="20"/>
        </w:rPr>
      </w:pPr>
    </w:p>
    <w:p w:rsidR="0030432E" w:rsidRDefault="00F4031C" w:rsidP="0030432E">
      <w:pPr>
        <w:pStyle w:val="ListParagraph"/>
        <w:numPr>
          <w:ilvl w:val="0"/>
          <w:numId w:val="3"/>
        </w:numPr>
        <w:autoSpaceDE w:val="0"/>
        <w:autoSpaceDN w:val="0"/>
        <w:adjustRightInd w:val="0"/>
        <w:spacing w:after="0" w:line="240" w:lineRule="auto"/>
        <w:jc w:val="both"/>
        <w:rPr>
          <w:ins w:id="15" w:author="acer" w:date="2021-12-07T12:27:00Z"/>
          <w:rFonts w:ascii="Calibri" w:hAnsi="Calibri" w:cs="Calibri"/>
          <w:color w:val="000000"/>
          <w:sz w:val="20"/>
          <w:szCs w:val="20"/>
        </w:rPr>
      </w:pPr>
      <w:r w:rsidRPr="00F4031C">
        <w:rPr>
          <w:rFonts w:ascii="Calibri" w:hAnsi="Calibri" w:cs="Calibri"/>
          <w:b/>
          <w:color w:val="000000"/>
          <w:sz w:val="20"/>
          <w:szCs w:val="20"/>
        </w:rPr>
        <w:t xml:space="preserve">Decide which solution to use and implement it </w:t>
      </w:r>
      <w:r>
        <w:rPr>
          <w:rFonts w:ascii="Calibri" w:hAnsi="Calibri" w:cs="Calibri"/>
          <w:b/>
          <w:color w:val="000000"/>
          <w:sz w:val="20"/>
          <w:szCs w:val="20"/>
        </w:rPr>
        <w:t xml:space="preserve">: </w:t>
      </w:r>
      <w:r w:rsidRPr="00F4031C">
        <w:rPr>
          <w:rFonts w:ascii="Calibri" w:hAnsi="Calibri" w:cs="Calibri"/>
          <w:color w:val="000000"/>
          <w:sz w:val="20"/>
          <w:szCs w:val="20"/>
        </w:rPr>
        <w:t>Once all reasonable potential solutions are listed, pick the one that is most likely to achieve desired outcomes.</w:t>
      </w:r>
    </w:p>
    <w:p w:rsidR="003445EB" w:rsidRDefault="0030432E" w:rsidP="003445EB">
      <w:pPr>
        <w:autoSpaceDE w:val="0"/>
        <w:autoSpaceDN w:val="0"/>
        <w:adjustRightInd w:val="0"/>
        <w:spacing w:after="0" w:line="240" w:lineRule="auto"/>
        <w:ind w:left="720"/>
        <w:jc w:val="both"/>
        <w:rPr>
          <w:rFonts w:ascii="Calibri" w:hAnsi="Calibri" w:cs="Calibri"/>
          <w:color w:val="000000"/>
          <w:sz w:val="20"/>
          <w:szCs w:val="20"/>
        </w:rPr>
      </w:pPr>
      <w:r>
        <w:rPr>
          <w:rFonts w:ascii="Calibri" w:hAnsi="Calibri" w:cs="Calibri"/>
          <w:color w:val="000000"/>
          <w:sz w:val="20"/>
          <w:szCs w:val="20"/>
        </w:rPr>
        <w:t xml:space="preserve">We will manage these problems by taking precautions on time and for work we should use </w:t>
      </w:r>
      <w:r w:rsidR="003445EB">
        <w:rPr>
          <w:rFonts w:ascii="Calibri" w:hAnsi="Calibri" w:cs="Calibri"/>
          <w:color w:val="000000"/>
          <w:sz w:val="20"/>
          <w:szCs w:val="20"/>
        </w:rPr>
        <w:t>online social applications such as Zoom, Gmail,, Skype and such as other applications for communication.</w:t>
      </w:r>
    </w:p>
    <w:p w:rsidR="003445EB" w:rsidRDefault="003445EB" w:rsidP="003445EB">
      <w:pPr>
        <w:autoSpaceDE w:val="0"/>
        <w:autoSpaceDN w:val="0"/>
        <w:adjustRightInd w:val="0"/>
        <w:spacing w:after="0" w:line="240" w:lineRule="auto"/>
        <w:ind w:left="720"/>
        <w:jc w:val="both"/>
        <w:rPr>
          <w:ins w:id="16" w:author="acer" w:date="2021-12-07T12:30:00Z"/>
          <w:rFonts w:ascii="Calibri" w:hAnsi="Calibri" w:cs="Calibri"/>
          <w:color w:val="000000"/>
          <w:sz w:val="20"/>
          <w:szCs w:val="20"/>
        </w:rPr>
      </w:pPr>
    </w:p>
    <w:p w:rsidR="003445EB" w:rsidRDefault="003445EB" w:rsidP="003445EB">
      <w:pPr>
        <w:autoSpaceDE w:val="0"/>
        <w:autoSpaceDN w:val="0"/>
        <w:adjustRightInd w:val="0"/>
        <w:spacing w:after="0" w:line="240" w:lineRule="auto"/>
        <w:ind w:left="720"/>
        <w:jc w:val="both"/>
        <w:rPr>
          <w:ins w:id="17" w:author="acer" w:date="2021-12-07T12:30:00Z"/>
          <w:rFonts w:ascii="Calibri" w:hAnsi="Calibri" w:cs="Calibri"/>
          <w:color w:val="000000"/>
          <w:sz w:val="20"/>
          <w:szCs w:val="20"/>
        </w:rPr>
      </w:pPr>
    </w:p>
    <w:p w:rsidR="003445EB" w:rsidRDefault="003445EB" w:rsidP="003445EB">
      <w:pPr>
        <w:autoSpaceDE w:val="0"/>
        <w:autoSpaceDN w:val="0"/>
        <w:adjustRightInd w:val="0"/>
        <w:spacing w:after="0" w:line="240" w:lineRule="auto"/>
        <w:ind w:left="720"/>
        <w:jc w:val="both"/>
        <w:rPr>
          <w:ins w:id="18" w:author="acer" w:date="2021-12-07T12:30:00Z"/>
          <w:rFonts w:ascii="Calibri" w:hAnsi="Calibri" w:cs="Calibri"/>
          <w:color w:val="000000"/>
          <w:sz w:val="20"/>
          <w:szCs w:val="20"/>
        </w:rPr>
      </w:pPr>
    </w:p>
    <w:p w:rsidR="0030432E" w:rsidRPr="003445EB" w:rsidRDefault="0030432E" w:rsidP="003445EB">
      <w:pPr>
        <w:autoSpaceDE w:val="0"/>
        <w:autoSpaceDN w:val="0"/>
        <w:adjustRightInd w:val="0"/>
        <w:spacing w:after="0" w:line="240" w:lineRule="auto"/>
        <w:ind w:left="720"/>
        <w:jc w:val="both"/>
        <w:rPr>
          <w:rFonts w:ascii="Calibri" w:hAnsi="Calibri" w:cs="Calibri"/>
          <w:color w:val="000000"/>
          <w:sz w:val="20"/>
          <w:szCs w:val="20"/>
        </w:rPr>
      </w:pPr>
      <w:ins w:id="19" w:author="acer" w:date="2021-12-07T12:28:00Z">
        <w:r>
          <w:rPr>
            <w:rFonts w:ascii="Calibri" w:hAnsi="Calibri" w:cs="Calibri"/>
            <w:color w:val="000000"/>
            <w:sz w:val="20"/>
            <w:szCs w:val="20"/>
          </w:rPr>
          <w:t xml:space="preserve"> </w:t>
        </w:r>
      </w:ins>
    </w:p>
    <w:p w:rsidR="00A57DBA" w:rsidRDefault="00F4031C" w:rsidP="002E1506">
      <w:pPr>
        <w:pStyle w:val="ListParagraph"/>
        <w:numPr>
          <w:ilvl w:val="0"/>
          <w:numId w:val="3"/>
        </w:numPr>
        <w:autoSpaceDE w:val="0"/>
        <w:autoSpaceDN w:val="0"/>
        <w:adjustRightInd w:val="0"/>
        <w:spacing w:after="0" w:line="240" w:lineRule="auto"/>
        <w:jc w:val="both"/>
        <w:rPr>
          <w:ins w:id="20" w:author="Admin" w:date="2021-12-07T03:39:00Z"/>
          <w:rFonts w:ascii="Calibri" w:hAnsi="Calibri" w:cs="Calibri"/>
          <w:color w:val="000000"/>
          <w:sz w:val="20"/>
          <w:szCs w:val="20"/>
        </w:rPr>
      </w:pPr>
      <w:r w:rsidRPr="003445EB">
        <w:rPr>
          <w:rFonts w:ascii="Calibri" w:hAnsi="Calibri" w:cs="Calibri"/>
          <w:b/>
          <w:color w:val="000000"/>
          <w:sz w:val="20"/>
          <w:szCs w:val="20"/>
        </w:rPr>
        <w:lastRenderedPageBreak/>
        <w:t>Monitor and Report on the risk</w:t>
      </w:r>
      <w:r w:rsidR="006737A8" w:rsidRPr="003445EB">
        <w:rPr>
          <w:rFonts w:ascii="Calibri" w:hAnsi="Calibri" w:cs="Calibri"/>
          <w:b/>
          <w:color w:val="000000"/>
          <w:sz w:val="20"/>
          <w:szCs w:val="20"/>
        </w:rPr>
        <w:t>:</w:t>
      </w:r>
      <w:ins w:id="21" w:author="acer" w:date="2021-12-07T12:31:00Z">
        <w:r w:rsidR="003445EB" w:rsidRPr="006737A8" w:rsidDel="003445EB">
          <w:rPr>
            <w:rFonts w:ascii="Calibri" w:hAnsi="Calibri" w:cs="Calibri"/>
            <w:color w:val="000000"/>
            <w:sz w:val="20"/>
            <w:szCs w:val="20"/>
          </w:rPr>
          <w:t xml:space="preserve"> </w:t>
        </w:r>
        <w:r w:rsidR="003445EB">
          <w:rPr>
            <w:rFonts w:ascii="Calibri" w:hAnsi="Calibri" w:cs="Calibri"/>
            <w:color w:val="000000"/>
            <w:sz w:val="20"/>
            <w:szCs w:val="20"/>
          </w:rPr>
          <w:t xml:space="preserve"> </w:t>
        </w:r>
      </w:ins>
      <w:r w:rsidR="003445EB">
        <w:rPr>
          <w:rFonts w:ascii="Calibri" w:hAnsi="Calibri" w:cs="Calibri"/>
          <w:color w:val="000000"/>
          <w:sz w:val="20"/>
          <w:szCs w:val="20"/>
        </w:rPr>
        <w:t>At these kind of situations we should be positive and listened to news try to avoid wasting time and better use on online communication for work.</w:t>
      </w:r>
    </w:p>
    <w:p w:rsidR="00BA3475" w:rsidRPr="002E1506" w:rsidRDefault="00BA3475" w:rsidP="002E1506">
      <w:pPr>
        <w:autoSpaceDE w:val="0"/>
        <w:autoSpaceDN w:val="0"/>
        <w:adjustRightInd w:val="0"/>
        <w:spacing w:after="0" w:line="240" w:lineRule="auto"/>
        <w:jc w:val="both"/>
        <w:rPr>
          <w:ins w:id="22"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3"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4"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5"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6"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7"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8"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29"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30"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31" w:author="Admin" w:date="2021-12-07T03:39:00Z"/>
          <w:rFonts w:ascii="Calibri" w:hAnsi="Calibri" w:cs="Calibri"/>
          <w:color w:val="000000"/>
          <w:sz w:val="20"/>
          <w:szCs w:val="20"/>
        </w:rPr>
      </w:pPr>
    </w:p>
    <w:p w:rsidR="00BA3475" w:rsidRDefault="00BA3475" w:rsidP="00A57DBA">
      <w:pPr>
        <w:pStyle w:val="ListParagraph"/>
        <w:autoSpaceDE w:val="0"/>
        <w:autoSpaceDN w:val="0"/>
        <w:adjustRightInd w:val="0"/>
        <w:spacing w:after="0" w:line="240" w:lineRule="auto"/>
        <w:ind w:left="1080"/>
        <w:jc w:val="both"/>
        <w:rPr>
          <w:ins w:id="32" w:author="Admin" w:date="2021-12-07T04:10:00Z"/>
          <w:rFonts w:ascii="Calibri" w:hAnsi="Calibri" w:cs="Calibri"/>
          <w:color w:val="000000"/>
          <w:sz w:val="20"/>
          <w:szCs w:val="20"/>
        </w:rPr>
      </w:pPr>
    </w:p>
    <w:p w:rsidR="006D3191" w:rsidRPr="00ED38C3" w:rsidRDefault="006D3191" w:rsidP="00A57DBA">
      <w:pPr>
        <w:pStyle w:val="ListParagraph"/>
        <w:autoSpaceDE w:val="0"/>
        <w:autoSpaceDN w:val="0"/>
        <w:adjustRightInd w:val="0"/>
        <w:spacing w:after="0" w:line="240" w:lineRule="auto"/>
        <w:ind w:left="1080"/>
        <w:jc w:val="both"/>
        <w:rPr>
          <w:rFonts w:ascii="Calibri" w:hAnsi="Calibri" w:cs="Calibri"/>
          <w:color w:val="000000"/>
          <w:sz w:val="20"/>
          <w:szCs w:val="20"/>
        </w:rPr>
      </w:pPr>
    </w:p>
    <w:p w:rsidR="00602242" w:rsidRDefault="00602242" w:rsidP="00616577">
      <w:pPr>
        <w:rPr>
          <w:rFonts w:ascii="Calibri" w:hAnsi="Calibri" w:cs="Calibri"/>
          <w:color w:val="000000"/>
          <w:sz w:val="20"/>
          <w:szCs w:val="20"/>
        </w:rPr>
      </w:pPr>
      <w:r>
        <w:rPr>
          <w:rFonts w:ascii="Calibri" w:hAnsi="Calibri" w:cs="Calibri"/>
          <w:color w:val="000000"/>
          <w:sz w:val="20"/>
          <w:szCs w:val="20"/>
        </w:rPr>
        <w:t xml:space="preserve">Cost: </w:t>
      </w:r>
      <w:r w:rsidR="001075D2">
        <w:rPr>
          <w:rFonts w:ascii="Calibri" w:hAnsi="Calibri" w:cs="Calibri"/>
          <w:color w:val="000000"/>
          <w:sz w:val="20"/>
          <w:szCs w:val="20"/>
        </w:rPr>
        <w:t>The cost will be $900</w:t>
      </w:r>
    </w:p>
    <w:p w:rsidR="008C71FD" w:rsidRPr="003445EB" w:rsidRDefault="008C71FD" w:rsidP="008C71FD">
      <w:pPr>
        <w:rPr>
          <w:rFonts w:ascii="Comic Sans MS" w:hAnsi="Comic Sans MS"/>
          <w:color w:val="000000" w:themeColor="text1"/>
        </w:rPr>
      </w:pPr>
      <w:r w:rsidRPr="003445EB">
        <w:rPr>
          <w:rFonts w:ascii="Comic Sans MS" w:hAnsi="Comic Sans MS"/>
          <w:color w:val="000000" w:themeColor="text1"/>
        </w:rPr>
        <w:t xml:space="preserve">Cost </w:t>
      </w:r>
    </w:p>
    <w:p w:rsidR="008C71FD" w:rsidRPr="003445EB" w:rsidRDefault="008C71FD" w:rsidP="008C71FD">
      <w:pPr>
        <w:rPr>
          <w:rFonts w:ascii="Comic Sans MS" w:hAnsi="Comic Sans MS"/>
          <w:color w:val="000000" w:themeColor="text1"/>
        </w:rPr>
      </w:pPr>
      <w:r w:rsidRPr="003445EB">
        <w:rPr>
          <w:rFonts w:ascii="Comic Sans MS" w:hAnsi="Comic Sans MS"/>
          <w:color w:val="000000" w:themeColor="text1"/>
        </w:rPr>
        <w:t>Total hrs 100</w:t>
      </w:r>
    </w:p>
    <w:p w:rsidR="008C71FD" w:rsidRPr="003445EB" w:rsidRDefault="008C71FD" w:rsidP="008C71FD">
      <w:pPr>
        <w:rPr>
          <w:rFonts w:ascii="Comic Sans MS" w:hAnsi="Comic Sans MS"/>
          <w:color w:val="000000" w:themeColor="text1"/>
        </w:rPr>
      </w:pPr>
      <w:r w:rsidRPr="003445EB">
        <w:rPr>
          <w:rFonts w:ascii="Comic Sans MS" w:hAnsi="Comic Sans MS"/>
          <w:color w:val="000000" w:themeColor="text1"/>
        </w:rPr>
        <w:t>Cost - $27</w:t>
      </w:r>
    </w:p>
    <w:p w:rsidR="008C71FD" w:rsidRPr="003445EB" w:rsidRDefault="008C71FD" w:rsidP="008C71FD">
      <w:pPr>
        <w:rPr>
          <w:rFonts w:ascii="Comic Sans MS" w:hAnsi="Comic Sans MS"/>
          <w:color w:val="000000" w:themeColor="text1"/>
        </w:rPr>
      </w:pPr>
      <w:r w:rsidRPr="003445EB">
        <w:rPr>
          <w:rFonts w:ascii="Comic Sans MS" w:hAnsi="Comic Sans MS"/>
          <w:color w:val="000000" w:themeColor="text1"/>
        </w:rPr>
        <w:t>Cost = 100*27=2700</w:t>
      </w:r>
    </w:p>
    <w:p w:rsidR="008C71FD" w:rsidRPr="003445EB" w:rsidRDefault="008C71FD" w:rsidP="008C71FD">
      <w:pPr>
        <w:rPr>
          <w:rFonts w:ascii="Comic Sans MS" w:hAnsi="Comic Sans MS"/>
        </w:rPr>
      </w:pPr>
      <w:r w:rsidRPr="003445EB">
        <w:rPr>
          <w:rFonts w:ascii="Comic Sans MS" w:hAnsi="Comic Sans MS"/>
        </w:rPr>
        <w:t xml:space="preserve">Margin = </w:t>
      </w:r>
      <w:r w:rsidR="003445EB" w:rsidRPr="003445EB">
        <w:rPr>
          <w:rFonts w:ascii="Comic Sans MS" w:hAnsi="Comic Sans MS"/>
        </w:rPr>
        <w:t>18</w:t>
      </w:r>
      <w:r w:rsidRPr="003445EB">
        <w:rPr>
          <w:rFonts w:ascii="Comic Sans MS" w:hAnsi="Comic Sans MS"/>
        </w:rPr>
        <w:t xml:space="preserve">% = </w:t>
      </w:r>
      <w:r w:rsidR="003445EB" w:rsidRPr="003445EB">
        <w:rPr>
          <w:rFonts w:ascii="Comic Sans MS" w:hAnsi="Comic Sans MS"/>
        </w:rPr>
        <w:t>486</w:t>
      </w:r>
    </w:p>
    <w:p w:rsidR="008C71FD" w:rsidRPr="003445EB" w:rsidRDefault="008C71FD" w:rsidP="008C71FD">
      <w:pPr>
        <w:rPr>
          <w:rFonts w:ascii="Comic Sans MS" w:hAnsi="Comic Sans MS"/>
        </w:rPr>
      </w:pPr>
      <w:r w:rsidRPr="003445EB">
        <w:rPr>
          <w:rFonts w:ascii="Comic Sans MS" w:hAnsi="Comic Sans MS"/>
        </w:rPr>
        <w:t>Total cost = 2700</w:t>
      </w:r>
      <w:r w:rsidR="003445EB" w:rsidRPr="003445EB">
        <w:rPr>
          <w:rFonts w:ascii="Comic Sans MS" w:hAnsi="Comic Sans MS"/>
        </w:rPr>
        <w:t xml:space="preserve"> - 486</w:t>
      </w:r>
      <w:r w:rsidRPr="003445EB">
        <w:rPr>
          <w:rFonts w:ascii="Comic Sans MS" w:hAnsi="Comic Sans MS"/>
        </w:rPr>
        <w:t>= $</w:t>
      </w:r>
      <w:r w:rsidR="003445EB" w:rsidRPr="003445EB">
        <w:rPr>
          <w:rFonts w:ascii="Comic Sans MS" w:hAnsi="Comic Sans MS"/>
        </w:rPr>
        <w:t>2214</w:t>
      </w:r>
    </w:p>
    <w:p w:rsidR="008C71FD" w:rsidRDefault="008C71FD" w:rsidP="00616577">
      <w:pPr>
        <w:rPr>
          <w:rFonts w:ascii="Calibri" w:hAnsi="Calibri" w:cs="Calibri"/>
          <w:color w:val="000000"/>
          <w:sz w:val="20"/>
          <w:szCs w:val="20"/>
        </w:rPr>
      </w:pPr>
    </w:p>
    <w:tbl>
      <w:tblPr>
        <w:tblStyle w:val="LightShading-Accent5"/>
        <w:tblW w:w="0" w:type="auto"/>
        <w:tblLook w:val="04A0" w:firstRow="1" w:lastRow="0" w:firstColumn="1" w:lastColumn="0" w:noHBand="0" w:noVBand="1"/>
      </w:tblPr>
      <w:tblGrid>
        <w:gridCol w:w="4248"/>
        <w:gridCol w:w="5328"/>
      </w:tblGrid>
      <w:tr w:rsidR="00984AF4" w:rsidRPr="009044F1" w:rsidTr="00932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rsidR="00984AF4" w:rsidRPr="009044F1" w:rsidRDefault="00984AF4" w:rsidP="009A6A48">
            <w:pPr>
              <w:rPr>
                <w:rFonts w:ascii="Arial" w:hAnsi="Arial" w:cs="Arial"/>
                <w:sz w:val="24"/>
                <w:szCs w:val="24"/>
              </w:rPr>
            </w:pPr>
            <w:r>
              <w:rPr>
                <w:rFonts w:ascii="Arial" w:hAnsi="Arial" w:cs="Arial"/>
                <w:sz w:val="24"/>
                <w:szCs w:val="24"/>
              </w:rPr>
              <w:t>Plan</w:t>
            </w:r>
            <w:r w:rsidR="003445EB">
              <w:rPr>
                <w:rFonts w:ascii="Arial" w:hAnsi="Arial" w:cs="Arial"/>
                <w:sz w:val="24"/>
                <w:szCs w:val="24"/>
              </w:rPr>
              <w:t xml:space="preserve"> making </w:t>
            </w:r>
          </w:p>
        </w:tc>
        <w:tc>
          <w:tcPr>
            <w:tcW w:w="5328" w:type="dxa"/>
            <w:shd w:val="clear" w:color="auto" w:fill="FFFFFF" w:themeFill="background1"/>
          </w:tcPr>
          <w:p w:rsidR="00984AF4" w:rsidRPr="009044F1" w:rsidRDefault="00984AF4" w:rsidP="00984AF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r w:rsidR="00984AF4" w:rsidRPr="009044F1" w:rsidTr="00932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4AF4" w:rsidRPr="009044F1" w:rsidRDefault="001B01DC" w:rsidP="009A6A48">
            <w:pPr>
              <w:rPr>
                <w:rFonts w:ascii="Arial" w:hAnsi="Arial" w:cs="Arial"/>
                <w:sz w:val="24"/>
                <w:szCs w:val="24"/>
              </w:rPr>
            </w:pPr>
            <w:r>
              <w:rPr>
                <w:rFonts w:ascii="Arial" w:hAnsi="Arial" w:cs="Arial"/>
                <w:sz w:val="24"/>
                <w:szCs w:val="24"/>
              </w:rPr>
              <w:t xml:space="preserve">Noting </w:t>
            </w:r>
            <w:r w:rsidR="00984AF4" w:rsidRPr="009044F1">
              <w:rPr>
                <w:rFonts w:ascii="Arial" w:hAnsi="Arial" w:cs="Arial"/>
                <w:sz w:val="24"/>
                <w:szCs w:val="24"/>
              </w:rPr>
              <w:t xml:space="preserve">Requirement </w:t>
            </w:r>
          </w:p>
        </w:tc>
        <w:tc>
          <w:tcPr>
            <w:tcW w:w="5328" w:type="dxa"/>
          </w:tcPr>
          <w:p w:rsidR="00984AF4" w:rsidRPr="009044F1" w:rsidRDefault="00984AF4"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$200</w:t>
            </w:r>
          </w:p>
        </w:tc>
      </w:tr>
      <w:tr w:rsidR="00984AF4" w:rsidRPr="009044F1" w:rsidTr="00932992">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rsidR="00984AF4" w:rsidRPr="009044F1" w:rsidRDefault="00984AF4" w:rsidP="001B01DC">
            <w:pPr>
              <w:rPr>
                <w:rFonts w:ascii="Arial" w:hAnsi="Arial" w:cs="Arial"/>
                <w:sz w:val="24"/>
                <w:szCs w:val="24"/>
              </w:rPr>
            </w:pPr>
            <w:r w:rsidRPr="009044F1">
              <w:rPr>
                <w:rFonts w:ascii="Arial" w:hAnsi="Arial" w:cs="Arial"/>
                <w:sz w:val="24"/>
                <w:szCs w:val="24"/>
              </w:rPr>
              <w:t>Designing</w:t>
            </w:r>
            <w:r w:rsidR="001B01DC">
              <w:rPr>
                <w:rFonts w:ascii="Arial" w:hAnsi="Arial" w:cs="Arial"/>
                <w:sz w:val="24"/>
                <w:szCs w:val="24"/>
              </w:rPr>
              <w:t xml:space="preserve"> the project</w:t>
            </w:r>
          </w:p>
        </w:tc>
        <w:tc>
          <w:tcPr>
            <w:tcW w:w="5328" w:type="dxa"/>
            <w:shd w:val="clear" w:color="auto" w:fill="FFFFFF" w:themeFill="background1"/>
          </w:tcPr>
          <w:p w:rsidR="00984AF4" w:rsidRPr="009044F1" w:rsidRDefault="00984AF4" w:rsidP="00984AF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w:t>
            </w:r>
          </w:p>
        </w:tc>
      </w:tr>
      <w:tr w:rsidR="00984AF4" w:rsidRPr="009044F1" w:rsidTr="00932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4AF4" w:rsidRPr="009044F1" w:rsidRDefault="00984AF4" w:rsidP="009A6A48">
            <w:pPr>
              <w:rPr>
                <w:rFonts w:ascii="Arial" w:hAnsi="Arial" w:cs="Arial"/>
                <w:sz w:val="24"/>
                <w:szCs w:val="24"/>
              </w:rPr>
            </w:pPr>
            <w:r w:rsidRPr="009044F1">
              <w:rPr>
                <w:rFonts w:ascii="Arial" w:hAnsi="Arial" w:cs="Arial"/>
                <w:sz w:val="24"/>
                <w:szCs w:val="24"/>
              </w:rPr>
              <w:t>Develo</w:t>
            </w:r>
            <w:r w:rsidR="001B01DC">
              <w:rPr>
                <w:rFonts w:ascii="Arial" w:hAnsi="Arial" w:cs="Arial"/>
                <w:sz w:val="24"/>
                <w:szCs w:val="24"/>
              </w:rPr>
              <w:t>ping the project</w:t>
            </w:r>
          </w:p>
        </w:tc>
        <w:tc>
          <w:tcPr>
            <w:tcW w:w="5328" w:type="dxa"/>
          </w:tcPr>
          <w:p w:rsidR="00984AF4" w:rsidRPr="009044F1" w:rsidRDefault="00984AF4"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w:t>
            </w:r>
          </w:p>
        </w:tc>
      </w:tr>
      <w:tr w:rsidR="00984AF4" w:rsidRPr="009044F1" w:rsidTr="00932992">
        <w:tc>
          <w:tcPr>
            <w:cnfStyle w:val="001000000000" w:firstRow="0" w:lastRow="0" w:firstColumn="1" w:lastColumn="0" w:oddVBand="0" w:evenVBand="0" w:oddHBand="0" w:evenHBand="0" w:firstRowFirstColumn="0" w:firstRowLastColumn="0" w:lastRowFirstColumn="0" w:lastRowLastColumn="0"/>
            <w:tcW w:w="4248" w:type="dxa"/>
            <w:shd w:val="clear" w:color="auto" w:fill="FFFFFF" w:themeFill="background1"/>
          </w:tcPr>
          <w:p w:rsidR="00984AF4" w:rsidRPr="009044F1" w:rsidRDefault="00984AF4" w:rsidP="009A6A48">
            <w:pPr>
              <w:rPr>
                <w:rFonts w:ascii="Arial" w:hAnsi="Arial" w:cs="Arial"/>
                <w:sz w:val="24"/>
                <w:szCs w:val="24"/>
              </w:rPr>
            </w:pPr>
            <w:r w:rsidRPr="009044F1">
              <w:rPr>
                <w:rFonts w:ascii="Arial" w:hAnsi="Arial" w:cs="Arial"/>
                <w:sz w:val="24"/>
                <w:szCs w:val="24"/>
              </w:rPr>
              <w:t>Testing and Implementation</w:t>
            </w:r>
          </w:p>
        </w:tc>
        <w:tc>
          <w:tcPr>
            <w:tcW w:w="5328" w:type="dxa"/>
            <w:shd w:val="clear" w:color="auto" w:fill="FFFFFF" w:themeFill="background1"/>
          </w:tcPr>
          <w:p w:rsidR="00984AF4" w:rsidRPr="009044F1" w:rsidRDefault="00984AF4"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rsidR="001075D2" w:rsidRDefault="001075D2" w:rsidP="00616577">
      <w:pPr>
        <w:rPr>
          <w:rFonts w:ascii="Calibri" w:hAnsi="Calibri" w:cs="Calibri"/>
          <w:color w:val="000000"/>
          <w:sz w:val="20"/>
          <w:szCs w:val="20"/>
        </w:rPr>
      </w:pPr>
    </w:p>
    <w:p w:rsidR="00A33326" w:rsidDel="00A33326" w:rsidRDefault="003C402D" w:rsidP="00A33326">
      <w:pPr>
        <w:rPr>
          <w:ins w:id="33" w:author="Admin" w:date="2021-12-07T03:13:00Z"/>
        </w:rPr>
      </w:pPr>
      <w:r>
        <w:t>Project management:-</w:t>
      </w:r>
      <w:del w:id="34" w:author="Admin" w:date="2021-12-07T03:13:00Z">
        <w:r w:rsidDel="00A33326">
          <w:delText xml:space="preserve"> </w:delText>
        </w:r>
      </w:del>
    </w:p>
    <w:p w:rsidR="00002E55" w:rsidRDefault="00A33326" w:rsidP="00A33326">
      <w:r>
        <w:t>Managing the project management it become easy to maintain and work</w:t>
      </w:r>
      <w:ins w:id="35" w:author="acer" w:date="2021-12-07T13:37:00Z">
        <w:r w:rsidR="00932992">
          <w:t xml:space="preserve"> </w:t>
        </w:r>
      </w:ins>
      <w:del w:id="36" w:author="acer" w:date="2021-12-07T13:37:00Z">
        <w:r w:rsidDel="00932992">
          <w:delText>.</w:delText>
        </w:r>
      </w:del>
      <w:r>
        <w:t xml:space="preserve">and </w:t>
      </w:r>
      <w:r w:rsidR="00644C08">
        <w:t>Gantt chart</w:t>
      </w:r>
      <w:r>
        <w:t xml:space="preserve"> is </w:t>
      </w:r>
      <w:r w:rsidR="00932992">
        <w:t>also</w:t>
      </w:r>
      <w:r>
        <w:t xml:space="preserve"> very helpful in remembering the time and dates of the task </w:t>
      </w:r>
      <w:r w:rsidRPr="00A33326">
        <w:t>A Gantt chart gives managers and workers a high-level overview of the project tasks they must complete, along with a timetable to finish their work.</w:t>
      </w:r>
    </w:p>
    <w:p w:rsidR="00A33326" w:rsidRPr="00A33326" w:rsidRDefault="00A33326" w:rsidP="00A33326">
      <w:pPr>
        <w:rPr>
          <w:rFonts w:ascii="Calibri" w:hAnsi="Calibri" w:cs="Calibri"/>
          <w:color w:val="000000"/>
          <w:sz w:val="20"/>
          <w:szCs w:val="20"/>
        </w:rPr>
      </w:pPr>
      <w:r w:rsidRPr="00A33326">
        <w:rPr>
          <w:rFonts w:ascii="Calibri" w:hAnsi="Calibri" w:cs="Calibri"/>
          <w:color w:val="000000"/>
          <w:sz w:val="20"/>
          <w:szCs w:val="20"/>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rsidR="00A33326" w:rsidRPr="00A33326" w:rsidRDefault="00A33326" w:rsidP="00A33326">
      <w:pPr>
        <w:rPr>
          <w:rFonts w:ascii="Calibri" w:hAnsi="Calibri" w:cs="Calibri"/>
          <w:color w:val="000000"/>
          <w:sz w:val="20"/>
          <w:szCs w:val="20"/>
        </w:rPr>
      </w:pPr>
      <w:r w:rsidRPr="00A33326">
        <w:rPr>
          <w:rFonts w:ascii="Calibri" w:hAnsi="Calibri" w:cs="Calibri"/>
          <w:color w:val="000000"/>
          <w:sz w:val="20"/>
          <w:szCs w:val="20"/>
        </w:rPr>
        <w:t>Waterfall Model - Design</w:t>
      </w:r>
    </w:p>
    <w:p w:rsidR="00A33326" w:rsidRPr="00A33326" w:rsidRDefault="00A33326" w:rsidP="00A33326">
      <w:pPr>
        <w:rPr>
          <w:rFonts w:ascii="Calibri" w:hAnsi="Calibri" w:cs="Calibri"/>
          <w:color w:val="000000"/>
          <w:sz w:val="20"/>
          <w:szCs w:val="20"/>
        </w:rPr>
      </w:pPr>
      <w:r w:rsidRPr="00A33326">
        <w:rPr>
          <w:rFonts w:ascii="Calibri" w:hAnsi="Calibri" w:cs="Calibri"/>
          <w:color w:val="000000"/>
          <w:sz w:val="20"/>
          <w:szCs w:val="20"/>
        </w:rPr>
        <w:t>Waterfall approach was first SDLC Model to be used widely in Software Engineering to ensure success of the project. In "The Waterfall" approach, the whole process of software development is divided into separate phases.</w:t>
      </w:r>
    </w:p>
    <w:p w:rsidR="00A33326" w:rsidRPr="00A33326" w:rsidRDefault="00A33326" w:rsidP="00A33326">
      <w:pPr>
        <w:rPr>
          <w:rFonts w:ascii="Calibri" w:hAnsi="Calibri" w:cs="Calibri"/>
          <w:color w:val="000000"/>
          <w:sz w:val="20"/>
          <w:szCs w:val="20"/>
        </w:rPr>
      </w:pPr>
      <w:r w:rsidRPr="00A33326">
        <w:rPr>
          <w:rFonts w:ascii="Calibri" w:hAnsi="Calibri" w:cs="Calibri"/>
          <w:color w:val="000000"/>
          <w:sz w:val="20"/>
          <w:szCs w:val="20"/>
        </w:rPr>
        <w:t xml:space="preserve">Requirement Gathering and analysis </w:t>
      </w:r>
    </w:p>
    <w:p w:rsidR="00A33326" w:rsidRPr="00A33326" w:rsidRDefault="00A33326" w:rsidP="00A33326">
      <w:pPr>
        <w:rPr>
          <w:rFonts w:ascii="Calibri" w:hAnsi="Calibri" w:cs="Calibri"/>
          <w:color w:val="000000"/>
          <w:sz w:val="20"/>
          <w:szCs w:val="20"/>
        </w:rPr>
      </w:pPr>
      <w:r w:rsidRPr="00A33326">
        <w:rPr>
          <w:rFonts w:ascii="Calibri" w:hAnsi="Calibri" w:cs="Calibri"/>
          <w:color w:val="000000"/>
          <w:sz w:val="20"/>
          <w:szCs w:val="20"/>
        </w:rPr>
        <w:t>System Design</w:t>
      </w:r>
    </w:p>
    <w:p w:rsidR="00A33326" w:rsidRPr="00002E55" w:rsidRDefault="00A33326" w:rsidP="00A33326">
      <w:pPr>
        <w:rPr>
          <w:rFonts w:ascii="Calibri" w:hAnsi="Calibri" w:cs="Calibri"/>
          <w:color w:val="000000"/>
          <w:sz w:val="20"/>
          <w:szCs w:val="20"/>
        </w:rPr>
      </w:pPr>
      <w:r w:rsidRPr="00A33326">
        <w:rPr>
          <w:rFonts w:ascii="Calibri" w:hAnsi="Calibri" w:cs="Calibri"/>
          <w:color w:val="000000"/>
          <w:sz w:val="20"/>
          <w:szCs w:val="20"/>
        </w:rPr>
        <w:t>Implementation</w:t>
      </w:r>
    </w:p>
    <w:p w:rsidR="00002E55" w:rsidRDefault="00002E55" w:rsidP="00002E55">
      <w:pPr>
        <w:rPr>
          <w:rFonts w:ascii="Calibri" w:hAnsi="Calibri" w:cs="Calibri"/>
          <w:color w:val="000000"/>
          <w:sz w:val="20"/>
          <w:szCs w:val="20"/>
        </w:rPr>
      </w:pPr>
    </w:p>
    <w:p w:rsidR="00BE2CE5" w:rsidRDefault="00BE2CE5" w:rsidP="00002E55">
      <w:pPr>
        <w:rPr>
          <w:rFonts w:ascii="Calibri" w:hAnsi="Calibri" w:cs="Calibri"/>
          <w:b/>
          <w:color w:val="000000"/>
          <w:sz w:val="20"/>
          <w:szCs w:val="20"/>
        </w:rPr>
      </w:pPr>
      <w:r w:rsidRPr="00BE2CE5">
        <w:rPr>
          <w:rFonts w:ascii="Calibri" w:hAnsi="Calibri" w:cs="Calibri"/>
          <w:b/>
          <w:color w:val="000000"/>
          <w:sz w:val="20"/>
          <w:szCs w:val="20"/>
        </w:rPr>
        <w:t xml:space="preserve">Gantt Chart : </w:t>
      </w:r>
    </w:p>
    <w:p w:rsidR="00616577" w:rsidRPr="00BE2CE5" w:rsidRDefault="007069EF" w:rsidP="00002E55">
      <w:pPr>
        <w:rPr>
          <w:rFonts w:ascii="Calibri" w:hAnsi="Calibri" w:cs="Calibri"/>
          <w:b/>
          <w:color w:val="000000"/>
          <w:sz w:val="20"/>
          <w:szCs w:val="20"/>
        </w:rPr>
      </w:pPr>
      <w:r>
        <w:rPr>
          <w:noProof/>
          <w:lang w:eastAsia="en-IN" w:bidi="pa-IN"/>
        </w:rPr>
        <w:lastRenderedPageBreak/>
        <w:drawing>
          <wp:inline distT="0" distB="0" distL="0" distR="0">
            <wp:extent cx="6851650" cy="13227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1650" cy="1322705"/>
                    </a:xfrm>
                    <a:prstGeom prst="rect">
                      <a:avLst/>
                    </a:prstGeom>
                  </pic:spPr>
                </pic:pic>
              </a:graphicData>
            </a:graphic>
          </wp:inline>
        </w:drawing>
      </w:r>
      <w:r w:rsidR="00616577" w:rsidRPr="00BE2CE5">
        <w:rPr>
          <w:rFonts w:ascii="Calibri" w:hAnsi="Calibri" w:cs="Calibri"/>
          <w:b/>
          <w:color w:val="000000"/>
          <w:sz w:val="20"/>
          <w:szCs w:val="20"/>
        </w:rPr>
        <w:br w:type="page"/>
      </w:r>
    </w:p>
    <w:p w:rsidR="003F0623" w:rsidRDefault="003F0623" w:rsidP="003F0623">
      <w:pPr>
        <w:pStyle w:val="ListParagraph"/>
        <w:rPr>
          <w:rFonts w:ascii="Calibri" w:hAnsi="Calibri" w:cs="Calibri"/>
          <w:b/>
          <w:color w:val="000000"/>
          <w:sz w:val="20"/>
          <w:szCs w:val="20"/>
        </w:rPr>
      </w:pPr>
      <w:r w:rsidRPr="003F0623">
        <w:rPr>
          <w:rFonts w:ascii="Calibri" w:hAnsi="Calibri" w:cs="Calibri"/>
          <w:b/>
          <w:color w:val="000000"/>
          <w:sz w:val="20"/>
          <w:szCs w:val="20"/>
        </w:rPr>
        <w:lastRenderedPageBreak/>
        <w:t xml:space="preserve">Task 3 - Design </w:t>
      </w:r>
      <w:r w:rsidR="00932992" w:rsidRPr="003F0623">
        <w:rPr>
          <w:rFonts w:ascii="Calibri" w:hAnsi="Calibri" w:cs="Calibri"/>
          <w:b/>
          <w:color w:val="000000"/>
          <w:sz w:val="20"/>
          <w:szCs w:val="20"/>
        </w:rPr>
        <w:t>mock-ups</w:t>
      </w:r>
    </w:p>
    <w:p w:rsidR="00C254A3" w:rsidRDefault="000A6AD7" w:rsidP="00C254A3">
      <w:pPr>
        <w:rPr>
          <w:ins w:id="37" w:author="Admin" w:date="2021-12-07T03:24:00Z"/>
          <w:rFonts w:ascii="Calibri" w:hAnsi="Calibri" w:cs="Calibri"/>
          <w:b/>
          <w:color w:val="000000"/>
          <w:sz w:val="20"/>
          <w:szCs w:val="20"/>
        </w:rPr>
      </w:pPr>
      <w:ins w:id="38" w:author="Dipti Kartikeya" w:date="2021-12-06T21:39:00Z">
        <w:r w:rsidRPr="00B05071">
          <w:rPr>
            <w:rFonts w:ascii="Arial" w:hAnsi="Arial" w:cs="Arial"/>
            <w:noProof/>
            <w:sz w:val="24"/>
            <w:szCs w:val="24"/>
            <w:lang w:eastAsia="en-IN" w:bidi="pa-IN"/>
            <w:rPrChange w:id="39">
              <w:rPr>
                <w:noProof/>
                <w:lang w:eastAsia="en-IN" w:bidi="pa-IN"/>
              </w:rPr>
            </w:rPrChange>
          </w:rPr>
          <w:drawing>
            <wp:inline distT="0" distB="0" distL="0" distR="0" wp14:anchorId="6D340F78" wp14:editId="01426C7A">
              <wp:extent cx="5943600" cy="2245995"/>
              <wp:effectExtent l="19050" t="0" r="0" b="0"/>
              <wp:docPr id="6" name="Picture 1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cstate="print"/>
                      <a:stretch>
                        <a:fillRect/>
                      </a:stretch>
                    </pic:blipFill>
                    <pic:spPr>
                      <a:xfrm>
                        <a:off x="0" y="0"/>
                        <a:ext cx="5943600" cy="2245995"/>
                      </a:xfrm>
                      <a:prstGeom prst="rect">
                        <a:avLst/>
                      </a:prstGeom>
                    </pic:spPr>
                  </pic:pic>
                </a:graphicData>
              </a:graphic>
            </wp:inline>
          </w:drawing>
        </w:r>
      </w:ins>
    </w:p>
    <w:p w:rsidR="00A33326" w:rsidRDefault="00A33326" w:rsidP="00C254A3">
      <w:pPr>
        <w:rPr>
          <w:ins w:id="40" w:author="Admin" w:date="2021-12-07T03:24:00Z"/>
          <w:rFonts w:ascii="Calibri" w:hAnsi="Calibri" w:cs="Calibri"/>
          <w:b/>
          <w:color w:val="000000"/>
          <w:sz w:val="20"/>
          <w:szCs w:val="20"/>
        </w:rPr>
      </w:pPr>
    </w:p>
    <w:p w:rsidR="00A33326" w:rsidRDefault="00A33326" w:rsidP="00C254A3">
      <w:pPr>
        <w:rPr>
          <w:ins w:id="41" w:author="Admin" w:date="2021-12-07T03:25:00Z"/>
          <w:rFonts w:ascii="Calibri" w:hAnsi="Calibri" w:cs="Calibri"/>
          <w:b/>
          <w:color w:val="000000"/>
          <w:sz w:val="20"/>
          <w:szCs w:val="20"/>
        </w:rPr>
      </w:pPr>
      <w:ins w:id="42" w:author="Admin" w:date="2021-12-07T03:24:00Z">
        <w:r w:rsidRPr="00B05071">
          <w:rPr>
            <w:rFonts w:ascii="Calibri" w:hAnsi="Calibri" w:cs="Calibri"/>
            <w:b/>
            <w:noProof/>
            <w:color w:val="000000"/>
            <w:sz w:val="20"/>
            <w:szCs w:val="20"/>
            <w:lang w:eastAsia="en-IN" w:bidi="pa-IN"/>
            <w:rPrChange w:id="43">
              <w:rPr>
                <w:noProof/>
                <w:lang w:eastAsia="en-IN" w:bidi="pa-IN"/>
              </w:rPr>
            </w:rPrChange>
          </w:rPr>
          <w:drawing>
            <wp:inline distT="0" distB="0" distL="0" distR="0" wp14:anchorId="2A775470" wp14:editId="3EEF1AD7">
              <wp:extent cx="6851650" cy="1150127"/>
              <wp:effectExtent l="19050" t="19050" r="25400" b="11923"/>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851650" cy="1150127"/>
                      </a:xfrm>
                      <a:prstGeom prst="rect">
                        <a:avLst/>
                      </a:prstGeom>
                      <a:noFill/>
                      <a:ln w="9525">
                        <a:solidFill>
                          <a:schemeClr val="tx2"/>
                        </a:solidFill>
                        <a:miter lim="800000"/>
                        <a:headEnd/>
                        <a:tailEnd/>
                      </a:ln>
                    </pic:spPr>
                  </pic:pic>
                </a:graphicData>
              </a:graphic>
            </wp:inline>
          </w:drawing>
        </w:r>
      </w:ins>
    </w:p>
    <w:p w:rsidR="008929E9" w:rsidRDefault="008929E9" w:rsidP="00C254A3">
      <w:pPr>
        <w:rPr>
          <w:ins w:id="44" w:author="Admin" w:date="2021-12-07T03:26:00Z"/>
          <w:rFonts w:ascii="Calibri" w:hAnsi="Calibri" w:cs="Calibri"/>
          <w:b/>
          <w:color w:val="000000"/>
          <w:sz w:val="20"/>
          <w:szCs w:val="20"/>
        </w:rPr>
      </w:pPr>
    </w:p>
    <w:p w:rsidR="008929E9" w:rsidRDefault="008929E9" w:rsidP="00C254A3">
      <w:pPr>
        <w:rPr>
          <w:ins w:id="45" w:author="Admin" w:date="2021-12-07T03:26:00Z"/>
          <w:rFonts w:ascii="Calibri" w:hAnsi="Calibri" w:cs="Calibri"/>
          <w:b/>
          <w:color w:val="000000"/>
          <w:sz w:val="20"/>
          <w:szCs w:val="20"/>
        </w:rPr>
      </w:pPr>
    </w:p>
    <w:p w:rsidR="008929E9" w:rsidDel="006D6788" w:rsidRDefault="008929E9" w:rsidP="00C254A3">
      <w:pPr>
        <w:rPr>
          <w:del w:id="46" w:author="Admin" w:date="2021-12-07T03:28:00Z"/>
          <w:rFonts w:ascii="Calibri" w:hAnsi="Calibri" w:cs="Calibri"/>
          <w:b/>
          <w:color w:val="000000"/>
          <w:sz w:val="20"/>
          <w:szCs w:val="20"/>
        </w:rPr>
      </w:pPr>
      <w:ins w:id="47" w:author="Admin" w:date="2021-12-07T03:25:00Z">
        <w:r w:rsidRPr="00B05071">
          <w:rPr>
            <w:rFonts w:ascii="Calibri" w:hAnsi="Calibri" w:cs="Calibri"/>
            <w:b/>
            <w:noProof/>
            <w:color w:val="000000"/>
            <w:sz w:val="20"/>
            <w:szCs w:val="20"/>
            <w:lang w:eastAsia="en-IN" w:bidi="pa-IN"/>
            <w:rPrChange w:id="48">
              <w:rPr>
                <w:noProof/>
                <w:lang w:eastAsia="en-IN" w:bidi="pa-IN"/>
              </w:rPr>
            </w:rPrChange>
          </w:rPr>
          <w:drawing>
            <wp:inline distT="0" distB="0" distL="0" distR="0" wp14:anchorId="6C72B64B" wp14:editId="07C8486C">
              <wp:extent cx="6851650" cy="2771768"/>
              <wp:effectExtent l="19050" t="19050" r="25400" b="953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851650" cy="2771768"/>
                      </a:xfrm>
                      <a:prstGeom prst="rect">
                        <a:avLst/>
                      </a:prstGeom>
                      <a:noFill/>
                      <a:ln w="9525">
                        <a:solidFill>
                          <a:schemeClr val="tx2"/>
                        </a:solidFill>
                        <a:miter lim="800000"/>
                        <a:headEnd/>
                        <a:tailEnd/>
                      </a:ln>
                    </pic:spPr>
                  </pic:pic>
                </a:graphicData>
              </a:graphic>
            </wp:inline>
          </w:drawing>
        </w:r>
      </w:ins>
    </w:p>
    <w:p w:rsidR="008370CD" w:rsidDel="006D6788" w:rsidRDefault="008370CD" w:rsidP="008370CD">
      <w:pPr>
        <w:rPr>
          <w:del w:id="49" w:author="Admin" w:date="2021-12-07T03:28:00Z"/>
        </w:rPr>
      </w:pPr>
    </w:p>
    <w:p w:rsidR="008370CD" w:rsidRPr="002E05B2" w:rsidDel="006D6788" w:rsidRDefault="008370CD" w:rsidP="008370CD">
      <w:pPr>
        <w:rPr>
          <w:del w:id="50" w:author="Admin" w:date="2021-12-07T03:28:00Z"/>
        </w:rPr>
      </w:pPr>
    </w:p>
    <w:p w:rsidR="008370CD" w:rsidDel="006D6788" w:rsidRDefault="008370CD" w:rsidP="008370CD">
      <w:pPr>
        <w:rPr>
          <w:del w:id="51" w:author="Admin" w:date="2021-12-07T03:27:00Z"/>
        </w:rPr>
      </w:pPr>
    </w:p>
    <w:p w:rsidR="008370CD" w:rsidDel="006D6788" w:rsidRDefault="008370CD" w:rsidP="008370CD">
      <w:pPr>
        <w:rPr>
          <w:del w:id="52" w:author="Admin" w:date="2021-12-07T03:27:00Z"/>
        </w:rPr>
      </w:pPr>
    </w:p>
    <w:p w:rsidR="008370CD" w:rsidRPr="002E05B2" w:rsidDel="006D6788" w:rsidRDefault="008370CD" w:rsidP="008370CD">
      <w:pPr>
        <w:rPr>
          <w:del w:id="53" w:author="Admin" w:date="2021-12-07T03:27:00Z"/>
        </w:rPr>
      </w:pPr>
    </w:p>
    <w:p w:rsidR="008370CD" w:rsidDel="006D6788" w:rsidRDefault="008370CD" w:rsidP="008370CD">
      <w:pPr>
        <w:rPr>
          <w:del w:id="54" w:author="Admin" w:date="2021-12-07T03:27:00Z"/>
        </w:rPr>
      </w:pPr>
    </w:p>
    <w:p w:rsidR="008370CD" w:rsidDel="006D6788" w:rsidRDefault="008370CD" w:rsidP="008370CD">
      <w:pPr>
        <w:rPr>
          <w:del w:id="55" w:author="Admin" w:date="2021-12-07T03:28:00Z"/>
        </w:rPr>
      </w:pPr>
      <w:del w:id="56" w:author="Admin" w:date="2021-12-07T03:27:00Z">
        <w:r w:rsidDel="006D6788">
          <w:br w:type="page"/>
        </w:r>
      </w:del>
      <w:ins w:id="57" w:author="Admin" w:date="2021-12-07T03:28:00Z">
        <w:r w:rsidR="006D6788">
          <w:rPr>
            <w:noProof/>
            <w:lang w:eastAsia="en-IN" w:bidi="pa-IN"/>
          </w:rPr>
          <w:lastRenderedPageBreak/>
          <w:drawing>
            <wp:inline distT="0" distB="0" distL="0" distR="0">
              <wp:extent cx="6851650" cy="1005423"/>
              <wp:effectExtent l="19050" t="19050" r="25400" b="23277"/>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1650" cy="1005423"/>
                      </a:xfrm>
                      <a:prstGeom prst="rect">
                        <a:avLst/>
                      </a:prstGeom>
                      <a:noFill/>
                      <a:ln w="9525">
                        <a:solidFill>
                          <a:schemeClr val="tx1"/>
                        </a:solidFill>
                        <a:miter lim="800000"/>
                        <a:headEnd/>
                        <a:tailEnd/>
                      </a:ln>
                    </pic:spPr>
                  </pic:pic>
                </a:graphicData>
              </a:graphic>
            </wp:inline>
          </w:drawing>
        </w:r>
      </w:ins>
    </w:p>
    <w:p w:rsidR="008370CD" w:rsidDel="006D6788" w:rsidRDefault="008370CD" w:rsidP="008370CD">
      <w:pPr>
        <w:rPr>
          <w:del w:id="58" w:author="Admin" w:date="2021-12-07T03:28:00Z"/>
        </w:rPr>
      </w:pPr>
    </w:p>
    <w:p w:rsidR="008370CD" w:rsidRPr="002E05B2" w:rsidDel="006D6788" w:rsidRDefault="008370CD" w:rsidP="008370CD">
      <w:pPr>
        <w:rPr>
          <w:del w:id="59" w:author="Admin" w:date="2021-12-07T03:28:00Z"/>
        </w:rPr>
      </w:pPr>
    </w:p>
    <w:p w:rsidR="008370CD" w:rsidRPr="002E05B2" w:rsidDel="006D6788" w:rsidRDefault="008370CD" w:rsidP="008370CD">
      <w:pPr>
        <w:rPr>
          <w:del w:id="60" w:author="Admin" w:date="2021-12-07T03:28:00Z"/>
        </w:rPr>
      </w:pPr>
    </w:p>
    <w:p w:rsidR="008370CD" w:rsidRPr="002E05B2" w:rsidDel="006D6788" w:rsidRDefault="008370CD" w:rsidP="008370CD">
      <w:pPr>
        <w:rPr>
          <w:del w:id="61" w:author="Admin" w:date="2021-12-07T03:28:00Z"/>
        </w:rPr>
      </w:pPr>
    </w:p>
    <w:p w:rsidR="008370CD" w:rsidDel="006D6788" w:rsidRDefault="008370CD" w:rsidP="008370CD">
      <w:pPr>
        <w:rPr>
          <w:del w:id="62" w:author="Admin" w:date="2021-12-07T03:28:00Z"/>
        </w:rPr>
      </w:pPr>
    </w:p>
    <w:p w:rsidR="008370CD" w:rsidRPr="002E05B2" w:rsidDel="006D6788" w:rsidRDefault="008370CD" w:rsidP="008370CD">
      <w:pPr>
        <w:rPr>
          <w:del w:id="63" w:author="Admin" w:date="2021-12-07T03:28:00Z"/>
        </w:rPr>
      </w:pPr>
    </w:p>
    <w:p w:rsidR="00B23A32" w:rsidDel="006D6788" w:rsidRDefault="00B23A32">
      <w:pPr>
        <w:rPr>
          <w:del w:id="64" w:author="Admin" w:date="2021-12-07T03:28:00Z"/>
          <w:rFonts w:ascii="Calibri" w:hAnsi="Calibri" w:cs="Calibri"/>
          <w:b/>
          <w:color w:val="000000"/>
          <w:sz w:val="20"/>
          <w:szCs w:val="20"/>
        </w:rPr>
      </w:pPr>
    </w:p>
    <w:p w:rsidR="00B23A32" w:rsidDel="006D6788" w:rsidRDefault="00B23A32">
      <w:pPr>
        <w:rPr>
          <w:del w:id="65" w:author="Admin" w:date="2021-12-07T03:28:00Z"/>
          <w:rFonts w:ascii="Calibri" w:hAnsi="Calibri" w:cs="Calibri"/>
          <w:b/>
          <w:color w:val="000000"/>
          <w:sz w:val="20"/>
          <w:szCs w:val="20"/>
        </w:rPr>
      </w:pPr>
    </w:p>
    <w:p w:rsidR="008370CD" w:rsidRDefault="00B23A32">
      <w:pPr>
        <w:rPr>
          <w:rFonts w:ascii="Calibri" w:hAnsi="Calibri" w:cs="Calibri"/>
          <w:b/>
          <w:color w:val="000000"/>
          <w:sz w:val="20"/>
          <w:szCs w:val="20"/>
        </w:rPr>
      </w:pPr>
      <w:r>
        <w:rPr>
          <w:rFonts w:ascii="Calibri" w:hAnsi="Calibri" w:cs="Calibri"/>
          <w:b/>
          <w:color w:val="000000"/>
          <w:sz w:val="20"/>
          <w:szCs w:val="20"/>
        </w:rPr>
        <w:t xml:space="preserve">Colour Schemes: </w:t>
      </w:r>
      <w:r w:rsidR="002800C1">
        <w:rPr>
          <w:rFonts w:ascii="Calibri" w:hAnsi="Calibri" w:cs="Calibri"/>
          <w:b/>
          <w:color w:val="000000"/>
          <w:sz w:val="20"/>
          <w:szCs w:val="20"/>
        </w:rPr>
        <w:t xml:space="preserve"> All modules will have black, blue, white and yellow combination</w:t>
      </w:r>
      <w:r w:rsidR="00792A06">
        <w:rPr>
          <w:rFonts w:ascii="Calibri" w:hAnsi="Calibri" w:cs="Calibri"/>
          <w:b/>
          <w:color w:val="000000"/>
          <w:sz w:val="20"/>
          <w:szCs w:val="20"/>
        </w:rPr>
        <w:t>.</w:t>
      </w:r>
      <w:r w:rsidR="008370CD">
        <w:rPr>
          <w:rFonts w:ascii="Calibri" w:hAnsi="Calibri" w:cs="Calibri"/>
          <w:b/>
          <w:color w:val="000000"/>
          <w:sz w:val="20"/>
          <w:szCs w:val="20"/>
        </w:rPr>
        <w:br w:type="page"/>
      </w:r>
    </w:p>
    <w:p w:rsidR="00887CF9" w:rsidRDefault="00887CF9" w:rsidP="00887CF9">
      <w:pPr>
        <w:pStyle w:val="Heading2"/>
      </w:pPr>
      <w:r>
        <w:lastRenderedPageBreak/>
        <w:t xml:space="preserve">Task 5- </w:t>
      </w:r>
      <w:r w:rsidRPr="000D4841">
        <w:t>usability testing</w:t>
      </w:r>
    </w:p>
    <w:p w:rsidR="00887CF9" w:rsidRDefault="00887CF9" w:rsidP="00887CF9">
      <w:pPr>
        <w:rPr>
          <w:rFonts w:ascii="Calibri" w:hAnsi="Calibri" w:cs="Calibri"/>
          <w:b/>
          <w:color w:val="000000"/>
          <w:sz w:val="20"/>
          <w:szCs w:val="20"/>
        </w:rPr>
      </w:pPr>
    </w:p>
    <w:p w:rsidR="00F937CD" w:rsidRDefault="00F937CD" w:rsidP="00F937CD">
      <w:pPr>
        <w:rPr>
          <w:rFonts w:ascii="Calibri" w:hAnsi="Calibri" w:cs="Calibri"/>
          <w:b/>
          <w:color w:val="000000"/>
          <w:sz w:val="20"/>
          <w:szCs w:val="20"/>
        </w:rPr>
      </w:pPr>
      <w:r>
        <w:rPr>
          <w:rFonts w:ascii="Calibri" w:hAnsi="Calibri" w:cs="Calibri"/>
          <w:b/>
          <w:color w:val="000000"/>
          <w:sz w:val="20"/>
          <w:szCs w:val="20"/>
        </w:rPr>
        <w:t xml:space="preserve">Create your own task </w:t>
      </w:r>
    </w:p>
    <w:p w:rsidR="00F937CD" w:rsidRDefault="00F937CD" w:rsidP="00F937CD">
      <w:pPr>
        <w:pStyle w:val="ListParagraph"/>
        <w:numPr>
          <w:ilvl w:val="0"/>
          <w:numId w:val="12"/>
        </w:numPr>
        <w:rPr>
          <w:rFonts w:ascii="Calibri" w:hAnsi="Calibri" w:cs="Calibri"/>
          <w:b/>
          <w:color w:val="000000"/>
          <w:sz w:val="20"/>
          <w:szCs w:val="20"/>
        </w:rPr>
      </w:pPr>
      <w:r>
        <w:rPr>
          <w:rFonts w:ascii="Calibri" w:hAnsi="Calibri" w:cs="Calibri"/>
          <w:b/>
          <w:color w:val="000000"/>
          <w:sz w:val="20"/>
          <w:szCs w:val="20"/>
        </w:rPr>
        <w:t xml:space="preserve">Task 1- </w:t>
      </w:r>
      <w:r w:rsidR="00B05071">
        <w:rPr>
          <w:rFonts w:ascii="Calibri" w:hAnsi="Calibri" w:cs="Calibri"/>
          <w:b/>
          <w:color w:val="000000"/>
          <w:sz w:val="20"/>
          <w:szCs w:val="20"/>
        </w:rPr>
        <w:t xml:space="preserve">customer form fill </w:t>
      </w:r>
    </w:p>
    <w:p w:rsidR="00F937CD" w:rsidRDefault="00F937CD" w:rsidP="00F937CD">
      <w:pPr>
        <w:pStyle w:val="ListParagraph"/>
        <w:numPr>
          <w:ilvl w:val="0"/>
          <w:numId w:val="12"/>
        </w:numPr>
        <w:rPr>
          <w:rFonts w:ascii="Calibri" w:hAnsi="Calibri" w:cs="Calibri"/>
          <w:b/>
          <w:color w:val="000000"/>
          <w:sz w:val="20"/>
          <w:szCs w:val="20"/>
        </w:rPr>
      </w:pPr>
      <w:r>
        <w:rPr>
          <w:rFonts w:ascii="Calibri" w:hAnsi="Calibri" w:cs="Calibri"/>
          <w:b/>
          <w:color w:val="000000"/>
          <w:sz w:val="20"/>
          <w:szCs w:val="20"/>
        </w:rPr>
        <w:t>Task 2</w:t>
      </w:r>
      <w:r w:rsidR="00BA3475">
        <w:rPr>
          <w:rFonts w:ascii="Calibri" w:hAnsi="Calibri" w:cs="Calibri"/>
          <w:b/>
          <w:color w:val="000000"/>
          <w:sz w:val="20"/>
          <w:szCs w:val="20"/>
        </w:rPr>
        <w:t xml:space="preserve"> </w:t>
      </w:r>
      <w:r w:rsidR="00B05071">
        <w:rPr>
          <w:rFonts w:ascii="Calibri" w:hAnsi="Calibri" w:cs="Calibri"/>
          <w:b/>
          <w:color w:val="000000"/>
          <w:sz w:val="20"/>
          <w:szCs w:val="20"/>
        </w:rPr>
        <w:t>–</w:t>
      </w:r>
      <w:r w:rsidR="00BA3475">
        <w:rPr>
          <w:rFonts w:ascii="Calibri" w:hAnsi="Calibri" w:cs="Calibri"/>
          <w:b/>
          <w:color w:val="000000"/>
          <w:sz w:val="20"/>
          <w:szCs w:val="20"/>
        </w:rPr>
        <w:t xml:space="preserve"> </w:t>
      </w:r>
      <w:r w:rsidR="00B05071">
        <w:rPr>
          <w:rFonts w:ascii="Calibri" w:hAnsi="Calibri" w:cs="Calibri"/>
          <w:b/>
          <w:color w:val="000000"/>
          <w:sz w:val="20"/>
          <w:szCs w:val="20"/>
        </w:rPr>
        <w:t>Add new Categories</w:t>
      </w:r>
    </w:p>
    <w:p w:rsidR="00F937CD" w:rsidRDefault="00F937CD" w:rsidP="00F937CD">
      <w:pPr>
        <w:pStyle w:val="ListParagraph"/>
        <w:numPr>
          <w:ilvl w:val="0"/>
          <w:numId w:val="12"/>
        </w:numPr>
        <w:rPr>
          <w:rFonts w:ascii="Calibri" w:hAnsi="Calibri" w:cs="Calibri"/>
          <w:b/>
          <w:color w:val="000000"/>
          <w:sz w:val="20"/>
          <w:szCs w:val="20"/>
        </w:rPr>
      </w:pPr>
      <w:r>
        <w:rPr>
          <w:rFonts w:ascii="Calibri" w:hAnsi="Calibri" w:cs="Calibri"/>
          <w:b/>
          <w:color w:val="000000"/>
          <w:sz w:val="20"/>
          <w:szCs w:val="20"/>
        </w:rPr>
        <w:t>Task 3</w:t>
      </w:r>
      <w:r w:rsidR="00B05071">
        <w:rPr>
          <w:rFonts w:ascii="Calibri" w:hAnsi="Calibri" w:cs="Calibri"/>
          <w:b/>
          <w:color w:val="000000"/>
          <w:sz w:val="20"/>
          <w:szCs w:val="20"/>
        </w:rPr>
        <w:t xml:space="preserve"> – Update categories</w:t>
      </w:r>
    </w:p>
    <w:p w:rsidR="00F937CD" w:rsidRDefault="00F937CD" w:rsidP="00F937CD">
      <w:pPr>
        <w:pStyle w:val="ListParagraph"/>
        <w:numPr>
          <w:ilvl w:val="0"/>
          <w:numId w:val="12"/>
        </w:numPr>
        <w:rPr>
          <w:rFonts w:ascii="Calibri" w:hAnsi="Calibri" w:cs="Calibri"/>
          <w:b/>
          <w:color w:val="000000"/>
          <w:sz w:val="20"/>
          <w:szCs w:val="20"/>
        </w:rPr>
      </w:pPr>
      <w:r>
        <w:rPr>
          <w:rFonts w:ascii="Calibri" w:hAnsi="Calibri" w:cs="Calibri"/>
          <w:b/>
          <w:color w:val="000000"/>
          <w:sz w:val="20"/>
          <w:szCs w:val="20"/>
        </w:rPr>
        <w:t>Task 4</w:t>
      </w:r>
      <w:r w:rsidR="00B05071">
        <w:rPr>
          <w:rFonts w:ascii="Calibri" w:hAnsi="Calibri" w:cs="Calibri"/>
          <w:b/>
          <w:color w:val="000000"/>
          <w:sz w:val="20"/>
          <w:szCs w:val="20"/>
        </w:rPr>
        <w:t xml:space="preserve"> -  update customers</w:t>
      </w:r>
    </w:p>
    <w:p w:rsidR="00F937CD" w:rsidRDefault="00F937CD" w:rsidP="00F937CD">
      <w:pPr>
        <w:pStyle w:val="ListParagraph"/>
        <w:numPr>
          <w:ilvl w:val="0"/>
          <w:numId w:val="12"/>
        </w:numPr>
        <w:rPr>
          <w:rFonts w:ascii="Calibri" w:hAnsi="Calibri" w:cs="Calibri"/>
          <w:b/>
          <w:color w:val="000000"/>
          <w:sz w:val="20"/>
          <w:szCs w:val="20"/>
        </w:rPr>
      </w:pPr>
      <w:r>
        <w:rPr>
          <w:rFonts w:ascii="Calibri" w:hAnsi="Calibri" w:cs="Calibri"/>
          <w:b/>
          <w:color w:val="000000"/>
          <w:sz w:val="20"/>
          <w:szCs w:val="20"/>
        </w:rPr>
        <w:t xml:space="preserve">Task 5 </w:t>
      </w:r>
      <w:r w:rsidR="00B05071">
        <w:rPr>
          <w:rFonts w:ascii="Calibri" w:hAnsi="Calibri" w:cs="Calibri"/>
          <w:b/>
          <w:color w:val="000000"/>
          <w:sz w:val="20"/>
          <w:szCs w:val="20"/>
        </w:rPr>
        <w:t>– delete cus</w:t>
      </w:r>
      <w:r w:rsidR="00E05B0C">
        <w:rPr>
          <w:rFonts w:ascii="Calibri" w:hAnsi="Calibri" w:cs="Calibri"/>
          <w:b/>
          <w:color w:val="000000"/>
          <w:sz w:val="20"/>
          <w:szCs w:val="20"/>
        </w:rPr>
        <w:t>tomers</w:t>
      </w:r>
      <w:r w:rsidR="00B05071">
        <w:rPr>
          <w:rFonts w:ascii="Calibri" w:hAnsi="Calibri" w:cs="Calibri"/>
          <w:b/>
          <w:color w:val="000000"/>
          <w:sz w:val="20"/>
          <w:szCs w:val="20"/>
        </w:rPr>
        <w:t xml:space="preserve"> </w:t>
      </w:r>
    </w:p>
    <w:p w:rsidR="00F937CD" w:rsidRDefault="00F937CD" w:rsidP="00F937CD">
      <w:pPr>
        <w:pStyle w:val="ListParagraph"/>
        <w:rPr>
          <w:ins w:id="66" w:author="Dipti Kartikeya" w:date="2021-12-06T21:41:00Z"/>
          <w:rFonts w:ascii="Calibri" w:hAnsi="Calibri" w:cs="Calibri"/>
          <w:b/>
          <w:color w:val="000000"/>
          <w:sz w:val="20"/>
          <w:szCs w:val="20"/>
        </w:rPr>
      </w:pPr>
    </w:p>
    <w:p w:rsidR="00F937CD" w:rsidRDefault="00F937CD" w:rsidP="00F937CD">
      <w:pPr>
        <w:pStyle w:val="ListParagraph"/>
        <w:rPr>
          <w:rFonts w:ascii="Calibri" w:hAnsi="Calibri" w:cs="Calibri"/>
          <w:b/>
          <w:color w:val="000000"/>
          <w:sz w:val="20"/>
          <w:szCs w:val="20"/>
        </w:rPr>
      </w:pPr>
      <w:r>
        <w:rPr>
          <w:rFonts w:ascii="Calibri" w:hAnsi="Calibri" w:cs="Calibri"/>
          <w:b/>
          <w:color w:val="000000"/>
          <w:sz w:val="20"/>
          <w:szCs w:val="20"/>
        </w:rPr>
        <w:t xml:space="preserve">User details - </w:t>
      </w:r>
    </w:p>
    <w:p w:rsidR="00F937CD" w:rsidRDefault="00F937CD" w:rsidP="00F937CD">
      <w:pPr>
        <w:pStyle w:val="ListParagraph"/>
        <w:rPr>
          <w:rFonts w:ascii="Calibri" w:hAnsi="Calibri" w:cs="Calibri"/>
          <w:b/>
          <w:color w:val="000000"/>
          <w:sz w:val="20"/>
          <w:szCs w:val="20"/>
        </w:rPr>
      </w:pPr>
      <w:r>
        <w:rPr>
          <w:rFonts w:ascii="Calibri" w:hAnsi="Calibri" w:cs="Calibri"/>
          <w:b/>
          <w:color w:val="000000"/>
          <w:sz w:val="20"/>
          <w:szCs w:val="20"/>
        </w:rPr>
        <w:t>User 1 – Male 21yr old , student, good computing skills</w:t>
      </w:r>
    </w:p>
    <w:p w:rsidR="00F937CD" w:rsidRDefault="00F937CD" w:rsidP="00F937CD">
      <w:pPr>
        <w:pStyle w:val="ListParagraph"/>
        <w:rPr>
          <w:rFonts w:ascii="Calibri" w:hAnsi="Calibri" w:cs="Calibri"/>
          <w:b/>
          <w:color w:val="000000"/>
          <w:sz w:val="20"/>
          <w:szCs w:val="20"/>
        </w:rPr>
      </w:pPr>
      <w:r>
        <w:rPr>
          <w:rFonts w:ascii="Calibri" w:hAnsi="Calibri" w:cs="Calibri"/>
          <w:b/>
          <w:color w:val="000000"/>
          <w:sz w:val="20"/>
          <w:szCs w:val="20"/>
        </w:rPr>
        <w:t>user 2</w:t>
      </w:r>
      <w:r w:rsidR="00B05071">
        <w:rPr>
          <w:rFonts w:ascii="Calibri" w:hAnsi="Calibri" w:cs="Calibri"/>
          <w:b/>
          <w:color w:val="000000"/>
          <w:sz w:val="20"/>
          <w:szCs w:val="20"/>
        </w:rPr>
        <w:t xml:space="preserve"> – Female 19 yr Old, Student, nice nature</w:t>
      </w:r>
    </w:p>
    <w:p w:rsidR="00F937CD" w:rsidRDefault="00F937CD" w:rsidP="00F937CD">
      <w:pPr>
        <w:pStyle w:val="ListParagraph"/>
        <w:rPr>
          <w:rFonts w:ascii="Calibri" w:hAnsi="Calibri" w:cs="Calibri"/>
          <w:b/>
          <w:color w:val="000000"/>
          <w:sz w:val="20"/>
          <w:szCs w:val="20"/>
        </w:rPr>
      </w:pPr>
      <w:r>
        <w:rPr>
          <w:rFonts w:ascii="Calibri" w:hAnsi="Calibri" w:cs="Calibri"/>
          <w:b/>
          <w:color w:val="000000"/>
          <w:sz w:val="20"/>
          <w:szCs w:val="20"/>
        </w:rPr>
        <w:t>user 3</w:t>
      </w:r>
      <w:r w:rsidR="00B05071">
        <w:rPr>
          <w:rFonts w:ascii="Calibri" w:hAnsi="Calibri" w:cs="Calibri"/>
          <w:b/>
          <w:color w:val="000000"/>
          <w:sz w:val="20"/>
          <w:szCs w:val="20"/>
        </w:rPr>
        <w:t xml:space="preserve"> – Female 25 yr old, </w:t>
      </w:r>
      <w:r w:rsidR="002E1506">
        <w:rPr>
          <w:rFonts w:ascii="Calibri" w:hAnsi="Calibri" w:cs="Calibri"/>
          <w:b/>
          <w:color w:val="000000"/>
          <w:sz w:val="20"/>
          <w:szCs w:val="20"/>
        </w:rPr>
        <w:t>Professional</w:t>
      </w:r>
      <w:r w:rsidR="00B05071">
        <w:rPr>
          <w:rFonts w:ascii="Calibri" w:hAnsi="Calibri" w:cs="Calibri"/>
          <w:b/>
          <w:color w:val="000000"/>
          <w:sz w:val="20"/>
          <w:szCs w:val="20"/>
        </w:rPr>
        <w:t xml:space="preserve"> worker </w:t>
      </w:r>
    </w:p>
    <w:p w:rsidR="00F937CD" w:rsidRDefault="00F937CD" w:rsidP="00F937CD">
      <w:pPr>
        <w:pStyle w:val="ListParagraph"/>
        <w:rPr>
          <w:rFonts w:ascii="Calibri" w:hAnsi="Calibri" w:cs="Calibri"/>
          <w:b/>
          <w:color w:val="000000"/>
          <w:sz w:val="20"/>
          <w:szCs w:val="20"/>
        </w:rPr>
      </w:pPr>
    </w:p>
    <w:p w:rsidR="00F937CD" w:rsidRDefault="00F937CD" w:rsidP="00F937CD">
      <w:pPr>
        <w:pStyle w:val="ListParagraph"/>
        <w:rPr>
          <w:rFonts w:ascii="Calibri" w:hAnsi="Calibri" w:cs="Calibri"/>
          <w:b/>
          <w:color w:val="000000"/>
          <w:sz w:val="20"/>
          <w:szCs w:val="20"/>
        </w:rPr>
      </w:pPr>
      <w:r>
        <w:rPr>
          <w:rFonts w:ascii="Calibri" w:hAnsi="Calibri" w:cs="Calibri"/>
          <w:b/>
          <w:color w:val="000000"/>
          <w:sz w:val="20"/>
          <w:szCs w:val="20"/>
        </w:rPr>
        <w:t>Result Summary</w:t>
      </w:r>
    </w:p>
    <w:tbl>
      <w:tblPr>
        <w:tblStyle w:val="MediumShading2-Accent5"/>
        <w:tblW w:w="0" w:type="auto"/>
        <w:tblLook w:val="04A0" w:firstRow="1" w:lastRow="0" w:firstColumn="1" w:lastColumn="0" w:noHBand="0" w:noVBand="1"/>
      </w:tblPr>
      <w:tblGrid>
        <w:gridCol w:w="1604"/>
        <w:gridCol w:w="1791"/>
        <w:gridCol w:w="1783"/>
        <w:gridCol w:w="1791"/>
        <w:gridCol w:w="1526"/>
        <w:gridCol w:w="1791"/>
      </w:tblGrid>
      <w:tr w:rsidR="00E05B0C" w:rsidTr="00C919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04" w:type="dxa"/>
          </w:tcPr>
          <w:p w:rsidR="00E05B0C" w:rsidRDefault="00E05B0C" w:rsidP="004502AA">
            <w:pPr>
              <w:pStyle w:val="ListParagraph"/>
              <w:ind w:left="0"/>
              <w:rPr>
                <w:rFonts w:ascii="Calibri" w:hAnsi="Calibri" w:cs="Calibri"/>
                <w:b w:val="0"/>
                <w:color w:val="000000"/>
                <w:sz w:val="20"/>
                <w:szCs w:val="20"/>
              </w:rPr>
            </w:pPr>
            <w:r>
              <w:rPr>
                <w:rFonts w:ascii="Calibri" w:hAnsi="Calibri" w:cs="Calibri"/>
                <w:color w:val="000000"/>
                <w:sz w:val="20"/>
                <w:szCs w:val="20"/>
              </w:rPr>
              <w:t>User</w:t>
            </w:r>
          </w:p>
        </w:tc>
        <w:tc>
          <w:tcPr>
            <w:tcW w:w="1791" w:type="dxa"/>
          </w:tcPr>
          <w:p w:rsidR="00E05B0C" w:rsidRDefault="00E05B0C" w:rsidP="004502A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0"/>
                <w:szCs w:val="20"/>
              </w:rPr>
            </w:pPr>
            <w:r>
              <w:rPr>
                <w:rFonts w:ascii="Calibri" w:hAnsi="Calibri" w:cs="Calibri"/>
                <w:color w:val="000000"/>
                <w:sz w:val="20"/>
                <w:szCs w:val="20"/>
              </w:rPr>
              <w:t>Task 1</w:t>
            </w:r>
          </w:p>
        </w:tc>
        <w:tc>
          <w:tcPr>
            <w:tcW w:w="1783" w:type="dxa"/>
          </w:tcPr>
          <w:p w:rsidR="00E05B0C" w:rsidRDefault="00E05B0C" w:rsidP="004502A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0"/>
                <w:szCs w:val="20"/>
              </w:rPr>
            </w:pPr>
            <w:r>
              <w:rPr>
                <w:rFonts w:ascii="Calibri" w:hAnsi="Calibri" w:cs="Calibri"/>
                <w:color w:val="000000"/>
                <w:sz w:val="20"/>
                <w:szCs w:val="20"/>
              </w:rPr>
              <w:t>Task 2</w:t>
            </w:r>
          </w:p>
        </w:tc>
        <w:tc>
          <w:tcPr>
            <w:tcW w:w="1791" w:type="dxa"/>
          </w:tcPr>
          <w:p w:rsidR="00E05B0C" w:rsidRDefault="00E05B0C" w:rsidP="004502A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0"/>
                <w:szCs w:val="20"/>
              </w:rPr>
            </w:pPr>
            <w:r>
              <w:rPr>
                <w:rFonts w:ascii="Calibri" w:hAnsi="Calibri" w:cs="Calibri"/>
                <w:color w:val="000000"/>
                <w:sz w:val="20"/>
                <w:szCs w:val="20"/>
              </w:rPr>
              <w:t>Task 3</w:t>
            </w:r>
          </w:p>
        </w:tc>
        <w:tc>
          <w:tcPr>
            <w:tcW w:w="1526" w:type="dxa"/>
          </w:tcPr>
          <w:p w:rsidR="00E05B0C" w:rsidRDefault="00E05B0C" w:rsidP="004502A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0"/>
                <w:szCs w:val="20"/>
              </w:rPr>
            </w:pPr>
            <w:r>
              <w:rPr>
                <w:rFonts w:ascii="Calibri" w:hAnsi="Calibri" w:cs="Calibri"/>
                <w:b w:val="0"/>
                <w:color w:val="000000"/>
                <w:sz w:val="20"/>
                <w:szCs w:val="20"/>
              </w:rPr>
              <w:t>Task 4</w:t>
            </w:r>
          </w:p>
        </w:tc>
        <w:tc>
          <w:tcPr>
            <w:tcW w:w="1791" w:type="dxa"/>
          </w:tcPr>
          <w:p w:rsidR="00E05B0C" w:rsidRDefault="00E05B0C" w:rsidP="004502A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0"/>
                <w:szCs w:val="20"/>
              </w:rPr>
            </w:pPr>
            <w:r>
              <w:rPr>
                <w:rFonts w:ascii="Calibri" w:hAnsi="Calibri" w:cs="Calibri"/>
                <w:color w:val="000000"/>
                <w:sz w:val="20"/>
                <w:szCs w:val="20"/>
              </w:rPr>
              <w:t xml:space="preserve">Task </w:t>
            </w:r>
            <w:ins w:id="67" w:author="acer" w:date="2021-12-07T13:59:00Z">
              <w:r>
                <w:rPr>
                  <w:rFonts w:ascii="Calibri" w:hAnsi="Calibri" w:cs="Calibri"/>
                  <w:b w:val="0"/>
                  <w:color w:val="000000"/>
                  <w:sz w:val="20"/>
                  <w:szCs w:val="20"/>
                </w:rPr>
                <w:t>5</w:t>
              </w:r>
            </w:ins>
          </w:p>
        </w:tc>
      </w:tr>
      <w:tr w:rsidR="00E05B0C" w:rsidTr="00C91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E05B0C" w:rsidRDefault="00E05B0C" w:rsidP="004502AA">
            <w:pPr>
              <w:pStyle w:val="ListParagraph"/>
              <w:ind w:left="0"/>
              <w:rPr>
                <w:rFonts w:ascii="Calibri" w:hAnsi="Calibri" w:cs="Calibri"/>
                <w:b w:val="0"/>
                <w:color w:val="000000"/>
                <w:sz w:val="20"/>
                <w:szCs w:val="20"/>
              </w:rPr>
            </w:pPr>
            <w:r>
              <w:rPr>
                <w:rFonts w:ascii="Calibri" w:hAnsi="Calibri" w:cs="Calibri"/>
                <w:color w:val="000000"/>
                <w:sz w:val="20"/>
                <w:szCs w:val="20"/>
              </w:rPr>
              <w:t xml:space="preserve">User 1 </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Completed </w:t>
            </w:r>
          </w:p>
        </w:tc>
        <w:tc>
          <w:tcPr>
            <w:tcW w:w="1783"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Not completed </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Completed </w:t>
            </w:r>
          </w:p>
        </w:tc>
        <w:tc>
          <w:tcPr>
            <w:tcW w:w="1526"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Completed </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Completed </w:t>
            </w:r>
          </w:p>
        </w:tc>
      </w:tr>
      <w:tr w:rsidR="00E05B0C" w:rsidTr="00C919AA">
        <w:tc>
          <w:tcPr>
            <w:cnfStyle w:val="001000000000" w:firstRow="0" w:lastRow="0" w:firstColumn="1" w:lastColumn="0" w:oddVBand="0" w:evenVBand="0" w:oddHBand="0" w:evenHBand="0" w:firstRowFirstColumn="0" w:firstRowLastColumn="0" w:lastRowFirstColumn="0" w:lastRowLastColumn="0"/>
            <w:tcW w:w="1604" w:type="dxa"/>
          </w:tcPr>
          <w:p w:rsidR="00E05B0C" w:rsidRDefault="00E05B0C" w:rsidP="004502AA">
            <w:pPr>
              <w:pStyle w:val="ListParagraph"/>
              <w:ind w:left="0"/>
              <w:rPr>
                <w:rFonts w:ascii="Calibri" w:hAnsi="Calibri" w:cs="Calibri"/>
                <w:b w:val="0"/>
                <w:color w:val="000000"/>
                <w:sz w:val="20"/>
                <w:szCs w:val="20"/>
              </w:rPr>
            </w:pPr>
            <w:r>
              <w:rPr>
                <w:rFonts w:ascii="Calibri" w:hAnsi="Calibri" w:cs="Calibri"/>
                <w:b w:val="0"/>
                <w:color w:val="000000"/>
                <w:sz w:val="20"/>
                <w:szCs w:val="20"/>
              </w:rPr>
              <w:t>User 2</w:t>
            </w:r>
          </w:p>
        </w:tc>
        <w:tc>
          <w:tcPr>
            <w:tcW w:w="1791" w:type="dxa"/>
          </w:tcPr>
          <w:p w:rsidR="00E05B0C" w:rsidRDefault="00E05B0C" w:rsidP="004502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On submit next page opened </w:t>
            </w:r>
          </w:p>
        </w:tc>
        <w:tc>
          <w:tcPr>
            <w:tcW w:w="1783" w:type="dxa"/>
          </w:tcPr>
          <w:p w:rsidR="00E05B0C" w:rsidRDefault="00E05B0C" w:rsidP="004502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Categories Added</w:t>
            </w:r>
          </w:p>
        </w:tc>
        <w:tc>
          <w:tcPr>
            <w:tcW w:w="1791" w:type="dxa"/>
          </w:tcPr>
          <w:p w:rsidR="00E05B0C" w:rsidRDefault="00E05B0C" w:rsidP="004502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Updated worked</w:t>
            </w:r>
          </w:p>
        </w:tc>
        <w:tc>
          <w:tcPr>
            <w:tcW w:w="1526" w:type="dxa"/>
          </w:tcPr>
          <w:p w:rsidR="00E05B0C" w:rsidRDefault="00E05B0C" w:rsidP="004502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Customer Updated</w:t>
            </w:r>
          </w:p>
        </w:tc>
        <w:tc>
          <w:tcPr>
            <w:tcW w:w="1791" w:type="dxa"/>
          </w:tcPr>
          <w:p w:rsidR="00E05B0C" w:rsidRDefault="00E05B0C" w:rsidP="004502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Delete worked</w:t>
            </w:r>
          </w:p>
        </w:tc>
      </w:tr>
      <w:tr w:rsidR="00E05B0C" w:rsidTr="00C91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E05B0C" w:rsidRDefault="00E05B0C" w:rsidP="004502AA">
            <w:pPr>
              <w:pStyle w:val="ListParagraph"/>
              <w:ind w:left="0"/>
              <w:rPr>
                <w:rFonts w:ascii="Calibri" w:hAnsi="Calibri" w:cs="Calibri"/>
                <w:b w:val="0"/>
                <w:color w:val="000000"/>
                <w:sz w:val="20"/>
                <w:szCs w:val="20"/>
              </w:rPr>
            </w:pPr>
            <w:r>
              <w:rPr>
                <w:rFonts w:ascii="Calibri" w:hAnsi="Calibri" w:cs="Calibri"/>
                <w:b w:val="0"/>
                <w:color w:val="000000"/>
                <w:sz w:val="20"/>
                <w:szCs w:val="20"/>
              </w:rPr>
              <w:t>User 3</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Next page opened</w:t>
            </w:r>
          </w:p>
        </w:tc>
        <w:tc>
          <w:tcPr>
            <w:tcW w:w="1783"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Categories Added</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Updated task worked</w:t>
            </w:r>
          </w:p>
        </w:tc>
        <w:tc>
          <w:tcPr>
            <w:tcW w:w="1526"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Updating work</w:t>
            </w:r>
          </w:p>
        </w:tc>
        <w:tc>
          <w:tcPr>
            <w:tcW w:w="1791" w:type="dxa"/>
          </w:tcPr>
          <w:p w:rsidR="00E05B0C" w:rsidRDefault="00E05B0C" w:rsidP="004502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0"/>
              </w:rPr>
            </w:pPr>
            <w:r>
              <w:rPr>
                <w:rFonts w:ascii="Calibri" w:hAnsi="Calibri" w:cs="Calibri"/>
                <w:b/>
                <w:color w:val="000000"/>
                <w:sz w:val="20"/>
                <w:szCs w:val="20"/>
              </w:rPr>
              <w:t xml:space="preserve">Deleted </w:t>
            </w:r>
          </w:p>
        </w:tc>
      </w:tr>
    </w:tbl>
    <w:p w:rsidR="00887CF9" w:rsidRDefault="00887CF9" w:rsidP="00887CF9">
      <w:pPr>
        <w:rPr>
          <w:rFonts w:ascii="Calibri" w:hAnsi="Calibri" w:cs="Calibri"/>
          <w:b/>
          <w:color w:val="000000"/>
          <w:sz w:val="20"/>
          <w:szCs w:val="20"/>
        </w:rPr>
      </w:pPr>
    </w:p>
    <w:p w:rsidR="00C254A3" w:rsidRPr="00C254A3" w:rsidRDefault="00C254A3" w:rsidP="00C254A3">
      <w:pPr>
        <w:rPr>
          <w:rFonts w:ascii="Calibri" w:hAnsi="Calibri" w:cs="Calibri"/>
          <w:b/>
          <w:color w:val="000000"/>
          <w:sz w:val="20"/>
          <w:szCs w:val="20"/>
        </w:rPr>
      </w:pPr>
    </w:p>
    <w:p w:rsidR="00616577" w:rsidRPr="00ED38C3" w:rsidRDefault="00616577" w:rsidP="00616577">
      <w:pPr>
        <w:autoSpaceDE w:val="0"/>
        <w:autoSpaceDN w:val="0"/>
        <w:adjustRightInd w:val="0"/>
        <w:spacing w:after="0" w:line="240" w:lineRule="auto"/>
        <w:jc w:val="both"/>
        <w:rPr>
          <w:rFonts w:ascii="Calibri" w:hAnsi="Calibri" w:cs="Calibri"/>
          <w:color w:val="000000"/>
          <w:sz w:val="20"/>
          <w:szCs w:val="20"/>
        </w:rPr>
      </w:pPr>
    </w:p>
    <w:p w:rsidR="006B3530" w:rsidRDefault="006B3530">
      <w:r>
        <w:br w:type="page"/>
      </w:r>
    </w:p>
    <w:p w:rsidR="00BF1E0E" w:rsidRDefault="00BF1E0E" w:rsidP="00BF1E0E">
      <w:pPr>
        <w:jc w:val="center"/>
        <w:rPr>
          <w:b/>
          <w:lang w:val="en-NZ"/>
        </w:rPr>
      </w:pPr>
      <w:r w:rsidRPr="009A5E8E">
        <w:rPr>
          <w:b/>
          <w:lang w:val="en-NZ"/>
        </w:rPr>
        <w:lastRenderedPageBreak/>
        <w:t>Task 6 - Meet with your client</w:t>
      </w:r>
    </w:p>
    <w:p w:rsidR="00F1547B" w:rsidRDefault="00F1547B" w:rsidP="00F1547B">
      <w:pPr>
        <w:autoSpaceDE w:val="0"/>
        <w:autoSpaceDN w:val="0"/>
        <w:adjustRightInd w:val="0"/>
        <w:spacing w:after="0" w:line="240" w:lineRule="auto"/>
        <w:jc w:val="both"/>
        <w:rPr>
          <w:rFonts w:ascii="Calibri" w:hAnsi="Calibri" w:cs="Calibri"/>
          <w:color w:val="000000"/>
          <w:sz w:val="20"/>
          <w:szCs w:val="20"/>
        </w:rPr>
      </w:pPr>
    </w:p>
    <w:p w:rsidR="00F1547B" w:rsidRPr="00ED38C3" w:rsidRDefault="00F1547B" w:rsidP="00F1547B">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F1547B" w:rsidRPr="00ED38C3" w:rsidRDefault="00F1547B" w:rsidP="00F1547B">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F1547B" w:rsidRPr="00ED38C3" w:rsidTr="00111E05">
        <w:trPr>
          <w:trHeight w:val="647"/>
        </w:trPr>
        <w:tc>
          <w:tcPr>
            <w:tcW w:w="9219" w:type="dxa"/>
          </w:tcPr>
          <w:p w:rsidR="00F1547B" w:rsidRPr="00ED38C3" w:rsidRDefault="00F1547B"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F1547B" w:rsidRPr="00ED38C3" w:rsidTr="00111E05">
        <w:trPr>
          <w:trHeight w:val="647"/>
        </w:trPr>
        <w:tc>
          <w:tcPr>
            <w:tcW w:w="9219" w:type="dxa"/>
          </w:tcPr>
          <w:p w:rsidR="00F1547B" w:rsidRPr="00ED38C3" w:rsidRDefault="00F1547B" w:rsidP="00F1547B">
            <w:pPr>
              <w:pStyle w:val="ListParagraph"/>
              <w:numPr>
                <w:ilvl w:val="0"/>
                <w:numId w:val="5"/>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F1547B" w:rsidRPr="00ED38C3" w:rsidRDefault="00F1547B" w:rsidP="00F1547B">
            <w:pPr>
              <w:pStyle w:val="ListParagraph"/>
              <w:numPr>
                <w:ilvl w:val="0"/>
                <w:numId w:val="5"/>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r w:rsidR="00932992" w:rsidRPr="00ED38C3">
              <w:rPr>
                <w:rFonts w:ascii="Calibri" w:hAnsi="Calibri" w:cs="Calibri"/>
                <w:color w:val="000000"/>
                <w:sz w:val="20"/>
                <w:szCs w:val="20"/>
              </w:rPr>
              <w:t>New Zealand</w:t>
            </w:r>
          </w:p>
        </w:tc>
      </w:tr>
      <w:tr w:rsidR="00F1547B" w:rsidRPr="00ED38C3" w:rsidTr="00111E05">
        <w:trPr>
          <w:trHeight w:val="679"/>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r>
              <w:rPr>
                <w:rFonts w:ascii="Calibri" w:hAnsi="Calibri" w:cs="Calibri"/>
                <w:color w:val="000000"/>
                <w:sz w:val="20"/>
                <w:szCs w:val="20"/>
              </w:rPr>
              <w:t>Jatin</w:t>
            </w:r>
            <w:r w:rsidRPr="00ED38C3">
              <w:rPr>
                <w:rFonts w:ascii="Calibri" w:hAnsi="Calibri" w:cs="Calibri"/>
                <w:color w:val="000000"/>
                <w:sz w:val="20"/>
                <w:szCs w:val="20"/>
              </w:rPr>
              <w:t xml:space="preserve"> and </w:t>
            </w:r>
            <w:r w:rsidR="00091B11">
              <w:rPr>
                <w:rFonts w:ascii="Calibri" w:hAnsi="Calibri" w:cs="Calibri"/>
                <w:color w:val="000000"/>
                <w:sz w:val="20"/>
                <w:szCs w:val="20"/>
              </w:rPr>
              <w:t>Roba</w:t>
            </w:r>
            <w:r>
              <w:rPr>
                <w:rFonts w:ascii="Calibri" w:hAnsi="Calibri" w:cs="Calibri"/>
                <w:color w:val="000000"/>
                <w:sz w:val="20"/>
                <w:szCs w:val="20"/>
              </w:rPr>
              <w:t>n</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Canteen management system</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My To Dos (Actions): Firstly I have to make the mockups of the application. Then Starting the application after the next meeting.</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Pr>
                <w:rFonts w:ascii="Calibri" w:hAnsi="Calibri" w:cs="Calibri"/>
                <w:color w:val="000000"/>
                <w:sz w:val="20"/>
                <w:szCs w:val="20"/>
              </w:rPr>
              <w:t>Jatin</w:t>
            </w:r>
            <w:r w:rsidRPr="00ED38C3">
              <w:rPr>
                <w:rFonts w:ascii="Calibri" w:hAnsi="Calibri" w:cs="Calibri"/>
                <w:color w:val="000000"/>
                <w:sz w:val="20"/>
                <w:szCs w:val="20"/>
              </w:rPr>
              <w:t xml:space="preserve"> is good person and he described regarding software very wisely.</w:t>
            </w:r>
          </w:p>
        </w:tc>
      </w:tr>
      <w:tr w:rsidR="00F1547B" w:rsidRPr="00ED38C3" w:rsidTr="00111E05">
        <w:trPr>
          <w:trHeight w:val="647"/>
        </w:trPr>
        <w:tc>
          <w:tcPr>
            <w:tcW w:w="9219" w:type="dxa"/>
          </w:tcPr>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1- Nov-2021 1:00 Pm</w:t>
            </w:r>
          </w:p>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r w:rsidR="00932992" w:rsidRPr="00ED38C3">
              <w:rPr>
                <w:rFonts w:ascii="Calibri" w:hAnsi="Calibri" w:cs="Calibri"/>
                <w:color w:val="000000"/>
                <w:sz w:val="20"/>
                <w:szCs w:val="20"/>
              </w:rPr>
              <w:t>New Zealand</w:t>
            </w:r>
          </w:p>
          <w:p w:rsidR="00F1547B" w:rsidRPr="00ED38C3" w:rsidRDefault="00F1547B"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F1547B" w:rsidRPr="00ED38C3" w:rsidRDefault="00F1547B" w:rsidP="00111E05">
            <w:pPr>
              <w:autoSpaceDE w:val="0"/>
              <w:autoSpaceDN w:val="0"/>
              <w:adjustRightInd w:val="0"/>
              <w:jc w:val="both"/>
              <w:rPr>
                <w:rFonts w:ascii="Calibri" w:hAnsi="Calibri" w:cs="Calibri"/>
                <w:color w:val="000000"/>
                <w:sz w:val="20"/>
                <w:szCs w:val="20"/>
              </w:rPr>
            </w:pPr>
          </w:p>
        </w:tc>
      </w:tr>
    </w:tbl>
    <w:p w:rsidR="00F1547B" w:rsidRPr="00ED38C3" w:rsidRDefault="00F1547B" w:rsidP="00F1547B">
      <w:pPr>
        <w:autoSpaceDE w:val="0"/>
        <w:autoSpaceDN w:val="0"/>
        <w:adjustRightInd w:val="0"/>
        <w:spacing w:after="0" w:line="240" w:lineRule="auto"/>
        <w:jc w:val="both"/>
        <w:rPr>
          <w:rFonts w:ascii="Calibri" w:hAnsi="Calibri" w:cs="Calibri"/>
          <w:color w:val="000000"/>
          <w:sz w:val="20"/>
          <w:szCs w:val="20"/>
        </w:rPr>
      </w:pPr>
    </w:p>
    <w:p w:rsidR="00F1547B" w:rsidRPr="00ED38C3" w:rsidRDefault="00F1547B" w:rsidP="00F1547B">
      <w:pPr>
        <w:autoSpaceDE w:val="0"/>
        <w:autoSpaceDN w:val="0"/>
        <w:adjustRightInd w:val="0"/>
        <w:spacing w:after="0" w:line="240" w:lineRule="auto"/>
        <w:jc w:val="both"/>
        <w:rPr>
          <w:rFonts w:ascii="Calibri" w:hAnsi="Calibri" w:cs="Calibri"/>
          <w:color w:val="000000"/>
          <w:sz w:val="20"/>
          <w:szCs w:val="20"/>
        </w:rPr>
      </w:pPr>
    </w:p>
    <w:p w:rsidR="00F1547B" w:rsidRPr="00ED38C3" w:rsidRDefault="00F1547B" w:rsidP="00F1547B">
      <w:pPr>
        <w:autoSpaceDE w:val="0"/>
        <w:autoSpaceDN w:val="0"/>
        <w:adjustRightInd w:val="0"/>
        <w:spacing w:after="0" w:line="240" w:lineRule="auto"/>
        <w:jc w:val="both"/>
        <w:rPr>
          <w:rFonts w:ascii="Calibri" w:hAnsi="Calibri" w:cs="Calibri"/>
          <w:color w:val="000000"/>
          <w:sz w:val="20"/>
          <w:szCs w:val="20"/>
        </w:rPr>
      </w:pPr>
    </w:p>
    <w:p w:rsidR="00F1547B" w:rsidRPr="00ED38C3" w:rsidRDefault="00F1547B" w:rsidP="00F1547B">
      <w:pPr>
        <w:pStyle w:val="Default"/>
        <w:jc w:val="both"/>
        <w:rPr>
          <w:sz w:val="22"/>
          <w:szCs w:val="22"/>
        </w:rPr>
      </w:pPr>
    </w:p>
    <w:p w:rsidR="00716811" w:rsidRDefault="00716811">
      <w:r>
        <w:br w:type="page"/>
      </w:r>
    </w:p>
    <w:p w:rsidR="00AD6290" w:rsidRDefault="00AD6290" w:rsidP="00AD6290">
      <w:pPr>
        <w:pStyle w:val="BodyText"/>
        <w:spacing w:before="7"/>
        <w:rPr>
          <w:b/>
          <w:sz w:val="16"/>
        </w:rPr>
      </w:pPr>
    </w:p>
    <w:p w:rsidR="00AD6290" w:rsidRDefault="00AD6290" w:rsidP="00AD6290">
      <w:pPr>
        <w:rPr>
          <w:sz w:val="16"/>
        </w:rPr>
        <w:sectPr w:rsidR="00AD6290">
          <w:headerReference w:type="default" r:id="rId13"/>
          <w:pgSz w:w="11910" w:h="16840"/>
          <w:pgMar w:top="1420" w:right="560" w:bottom="280" w:left="560" w:header="764" w:footer="0" w:gutter="0"/>
          <w:cols w:space="720"/>
        </w:sectPr>
      </w:pPr>
    </w:p>
    <w:p w:rsidR="00AD6290" w:rsidRDefault="00BF7DB2" w:rsidP="00AD6290">
      <w:pPr>
        <w:spacing w:before="57"/>
        <w:ind w:left="224"/>
        <w:rPr>
          <w:b/>
        </w:rPr>
      </w:pPr>
      <w:r>
        <w:rPr>
          <w:noProof/>
          <w:lang w:eastAsia="en-IN" w:bidi="pa-IN"/>
        </w:rPr>
        <w:lastRenderedPageBreak/>
        <mc:AlternateContent>
          <mc:Choice Requires="wpg">
            <w:drawing>
              <wp:anchor distT="0" distB="0" distL="114300" distR="114300" simplePos="0" relativeHeight="251658240" behindDoc="1" locked="0" layoutInCell="1" allowOverlap="1">
                <wp:simplePos x="0" y="0"/>
                <wp:positionH relativeFrom="page">
                  <wp:posOffset>426720</wp:posOffset>
                </wp:positionH>
                <wp:positionV relativeFrom="paragraph">
                  <wp:posOffset>-121920</wp:posOffset>
                </wp:positionV>
                <wp:extent cx="6706870" cy="8580120"/>
                <wp:effectExtent l="0" t="1905" r="635"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8" name="AutoShape 4"/>
                        <wps:cNvSpPr>
                          <a:spLocks/>
                        </wps:cNvSpPr>
                        <wps:spPr bwMode="auto">
                          <a:xfrm>
                            <a:off x="672" y="-193"/>
                            <a:ext cx="10562" cy="13512"/>
                          </a:xfrm>
                          <a:custGeom>
                            <a:avLst/>
                            <a:gdLst>
                              <a:gd name="T0" fmla="*/ 10562 w 10562"/>
                              <a:gd name="T1" fmla="*/ 13310 h 13512"/>
                              <a:gd name="T2" fmla="*/ 10552 w 10562"/>
                              <a:gd name="T3" fmla="*/ 13310 h 13512"/>
                              <a:gd name="T4" fmla="*/ 10 w 10562"/>
                              <a:gd name="T5" fmla="*/ 13310 h 13512"/>
                              <a:gd name="T6" fmla="*/ 0 w 10562"/>
                              <a:gd name="T7" fmla="*/ 13310 h 13512"/>
                              <a:gd name="T8" fmla="*/ 0 w 10562"/>
                              <a:gd name="T9" fmla="*/ 13319 h 13512"/>
                              <a:gd name="T10" fmla="*/ 10 w 10562"/>
                              <a:gd name="T11" fmla="*/ 13319 h 13512"/>
                              <a:gd name="T12" fmla="*/ 10552 w 10562"/>
                              <a:gd name="T13" fmla="*/ 13319 h 13512"/>
                              <a:gd name="T14" fmla="*/ 10562 w 10562"/>
                              <a:gd name="T15" fmla="*/ 13319 h 13512"/>
                              <a:gd name="T16" fmla="*/ 10562 w 10562"/>
                              <a:gd name="T17" fmla="*/ 13310 h 13512"/>
                              <a:gd name="T18" fmla="*/ 10562 w 10562"/>
                              <a:gd name="T19" fmla="*/ -192 h 13512"/>
                              <a:gd name="T20" fmla="*/ 10552 w 10562"/>
                              <a:gd name="T21" fmla="*/ -192 h 13512"/>
                              <a:gd name="T22" fmla="*/ 10 w 10562"/>
                              <a:gd name="T23" fmla="*/ -192 h 13512"/>
                              <a:gd name="T24" fmla="*/ 0 w 10562"/>
                              <a:gd name="T25" fmla="*/ -192 h 13512"/>
                              <a:gd name="T26" fmla="*/ 0 w 10562"/>
                              <a:gd name="T27" fmla="*/ 13310 h 13512"/>
                              <a:gd name="T28" fmla="*/ 10 w 10562"/>
                              <a:gd name="T29" fmla="*/ 13310 h 13512"/>
                              <a:gd name="T30" fmla="*/ 10 w 10562"/>
                              <a:gd name="T31" fmla="*/ -183 h 13512"/>
                              <a:gd name="T32" fmla="*/ 10552 w 10562"/>
                              <a:gd name="T33" fmla="*/ -183 h 13512"/>
                              <a:gd name="T34" fmla="*/ 10552 w 10562"/>
                              <a:gd name="T35" fmla="*/ 13310 h 13512"/>
                              <a:gd name="T36" fmla="*/ 10562 w 10562"/>
                              <a:gd name="T37" fmla="*/ 13310 h 13512"/>
                              <a:gd name="T38" fmla="*/ 10562 w 10562"/>
                              <a:gd name="T39" fmla="*/ -192 h 1351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3"/>
                        <wps:cNvSpPr>
                          <a:spLocks noChangeArrowheads="1"/>
                        </wps:cNvSpPr>
                        <wps:spPr bwMode="auto">
                          <a:xfrm>
                            <a:off x="772" y="10106"/>
                            <a:ext cx="10163" cy="8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">
                <v:shape id="AutoShape 4" o:spid="_x0000_s1027" style="position:absolute;left:672;top:-193;width:10562;height:13512;visibility:visible;mso-wrap-style:square;v-text-anchor:top" coordsize="10562,1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xtsEA&#10;AADaAAAADwAAAGRycy9kb3ducmV2LnhtbERP3WrCMBS+H+wdwhl4N9OJDFeNxYm6oRtM7QMcmtOm&#10;tDkpTdT69svFYJcf3/8iG2wrrtT72rGCl3ECgrhwuuZKQX7ePs9A+ICssXVMCu7kIVs+Piww1e7G&#10;R7qeQiViCPsUFZgQulRKXxiy6MeuI45c6XqLIcK+krrHWwy3rZwkyau0WHNsMNjR2lDRnC5WwVvT&#10;3Mv1Zvg2eX74et9PL7ufD1Jq9DSs5iACDeFf/Of+1Ari1ngl3g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f8bbBAAAA2gAAAA8AAAAAAAAAAAAAAAAAmAIAAGRycy9kb3du&#10;cmV2LnhtbFBLBQYAAAAABAAEAPUAAACGAw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w10:wrap anchorx="page"/>
              </v:group>
            </w:pict>
          </mc:Fallback>
        </mc:AlternateContent>
      </w:r>
      <w:r w:rsidR="00AD6290">
        <w:rPr>
          <w:b/>
        </w:rPr>
        <w:t>Appendix 3</w:t>
      </w:r>
    </w:p>
    <w:p w:rsidR="00AD6290" w:rsidRDefault="00AD6290" w:rsidP="00AD6290">
      <w:pPr>
        <w:pStyle w:val="BodyText"/>
        <w:spacing w:before="7"/>
        <w:rPr>
          <w:b/>
          <w:sz w:val="36"/>
        </w:rPr>
      </w:pPr>
      <w:r>
        <w:br w:type="column"/>
      </w:r>
    </w:p>
    <w:p w:rsidR="00AD6290" w:rsidRDefault="00AD6290" w:rsidP="00AD6290">
      <w:pPr>
        <w:ind w:left="224"/>
        <w:rPr>
          <w:rFonts w:ascii="Times New Roman"/>
          <w:b/>
          <w:sz w:val="28"/>
        </w:rPr>
      </w:pPr>
      <w:r>
        <w:rPr>
          <w:rFonts w:ascii="Times New Roman"/>
          <w:b/>
          <w:color w:val="538DD3"/>
          <w:sz w:val="28"/>
        </w:rPr>
        <w:t>Client Review Form</w:t>
      </w:r>
    </w:p>
    <w:p w:rsidR="00AD6290" w:rsidRDefault="00AD6290" w:rsidP="00AD6290">
      <w:pPr>
        <w:rPr>
          <w:rFonts w:ascii="Times New Roman"/>
          <w:sz w:val="28"/>
        </w:rPr>
        <w:sectPr w:rsidR="00AD6290">
          <w:type w:val="continuous"/>
          <w:pgSz w:w="11910" w:h="16840"/>
          <w:pgMar w:top="1420" w:right="560" w:bottom="280" w:left="560" w:header="720" w:footer="720" w:gutter="0"/>
          <w:cols w:num="2" w:space="720" w:equalWidth="0">
            <w:col w:w="1299" w:space="2665"/>
            <w:col w:w="6826"/>
          </w:cols>
        </w:sectPr>
      </w:pPr>
    </w:p>
    <w:p w:rsidR="00AD6290" w:rsidRDefault="00AD6290" w:rsidP="00AD6290">
      <w:pPr>
        <w:pStyle w:val="BodyText"/>
        <w:spacing w:before="10"/>
        <w:rPr>
          <w:rFonts w:ascii="Times New Roman"/>
          <w:b/>
          <w:sz w:val="15"/>
        </w:rPr>
      </w:pPr>
    </w:p>
    <w:p w:rsidR="00AD6290" w:rsidRDefault="00AD6290" w:rsidP="00AD6290">
      <w:pPr>
        <w:pStyle w:val="BodyText"/>
        <w:tabs>
          <w:tab w:val="left" w:pos="2988"/>
          <w:tab w:val="left" w:pos="3839"/>
        </w:tabs>
        <w:spacing w:before="56"/>
        <w:ind w:left="224"/>
      </w:pPr>
      <w:r>
        <w:t>My developer’s</w:t>
      </w:r>
      <w:r w:rsidR="00932992">
        <w:t xml:space="preserve"> </w:t>
      </w:r>
      <w:r>
        <w:t xml:space="preserve">name:   </w:t>
      </w:r>
      <w:r w:rsidR="00DC0A8C">
        <w:rPr>
          <w:u w:val="single"/>
        </w:rPr>
        <w:t xml:space="preserve"> Robanpreet</w:t>
      </w:r>
      <w:r>
        <w:rPr>
          <w:u w:val="single"/>
        </w:rPr>
        <w:tab/>
      </w:r>
      <w:r>
        <w:rPr>
          <w:u w:val="single"/>
        </w:rPr>
        <w:tab/>
      </w:r>
    </w:p>
    <w:p w:rsidR="00AD6290" w:rsidRDefault="00AD6290" w:rsidP="00AD6290">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AD6290" w:rsidRDefault="00AD6290" w:rsidP="00AD6290">
      <w:pPr>
        <w:pStyle w:val="Heading1"/>
        <w:spacing w:before="1"/>
      </w:pPr>
      <w:r>
        <w:rPr>
          <w:color w:val="538DD3"/>
        </w:rPr>
        <w:t>Grading scale</w:t>
      </w:r>
    </w:p>
    <w:p w:rsidR="00AD6290" w:rsidRDefault="00AD6290" w:rsidP="00AD6290">
      <w:pPr>
        <w:pStyle w:val="BodyText"/>
        <w:spacing w:before="182"/>
        <w:ind w:left="224"/>
      </w:pPr>
      <w:r>
        <w:t>You must grade your developer for each item listed in the tables below. 1 being the lowest, 5 the highest.</w:t>
      </w:r>
    </w:p>
    <w:p w:rsidR="00AD6290" w:rsidRDefault="00AD6290" w:rsidP="00AD6290">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AD6290" w:rsidTr="00111E05">
        <w:trPr>
          <w:trHeight w:val="509"/>
        </w:trPr>
        <w:tc>
          <w:tcPr>
            <w:tcW w:w="1848" w:type="dxa"/>
          </w:tcPr>
          <w:p w:rsidR="00AD6290" w:rsidRDefault="00AD6290" w:rsidP="00111E05">
            <w:pPr>
              <w:pStyle w:val="TableParagraph"/>
              <w:spacing w:before="119"/>
              <w:ind w:left="12"/>
              <w:jc w:val="center"/>
              <w:rPr>
                <w:b/>
              </w:rPr>
            </w:pPr>
            <w:r>
              <w:rPr>
                <w:b/>
              </w:rPr>
              <w:t>1</w:t>
            </w:r>
          </w:p>
        </w:tc>
        <w:tc>
          <w:tcPr>
            <w:tcW w:w="1848" w:type="dxa"/>
          </w:tcPr>
          <w:p w:rsidR="00AD6290" w:rsidRDefault="00AD6290" w:rsidP="00111E05">
            <w:pPr>
              <w:pStyle w:val="TableParagraph"/>
              <w:spacing w:before="119"/>
              <w:ind w:left="11"/>
              <w:jc w:val="center"/>
              <w:rPr>
                <w:b/>
              </w:rPr>
            </w:pPr>
            <w:r>
              <w:rPr>
                <w:b/>
              </w:rPr>
              <w:t>2</w:t>
            </w:r>
          </w:p>
        </w:tc>
        <w:tc>
          <w:tcPr>
            <w:tcW w:w="1848" w:type="dxa"/>
          </w:tcPr>
          <w:p w:rsidR="00AD6290" w:rsidRDefault="00AD6290" w:rsidP="00111E05">
            <w:pPr>
              <w:pStyle w:val="TableParagraph"/>
              <w:spacing w:before="119"/>
              <w:ind w:left="13"/>
              <w:jc w:val="center"/>
              <w:rPr>
                <w:b/>
              </w:rPr>
            </w:pPr>
            <w:r>
              <w:rPr>
                <w:b/>
              </w:rPr>
              <w:t>3</w:t>
            </w:r>
          </w:p>
        </w:tc>
        <w:tc>
          <w:tcPr>
            <w:tcW w:w="1850" w:type="dxa"/>
          </w:tcPr>
          <w:p w:rsidR="00AD6290" w:rsidRDefault="00AD6290" w:rsidP="00111E05">
            <w:pPr>
              <w:pStyle w:val="TableParagraph"/>
              <w:spacing w:before="119"/>
              <w:ind w:left="11"/>
              <w:jc w:val="center"/>
              <w:rPr>
                <w:b/>
              </w:rPr>
            </w:pPr>
            <w:r>
              <w:rPr>
                <w:b/>
              </w:rPr>
              <w:t>4</w:t>
            </w:r>
          </w:p>
        </w:tc>
        <w:tc>
          <w:tcPr>
            <w:tcW w:w="1848" w:type="dxa"/>
          </w:tcPr>
          <w:p w:rsidR="00AD6290" w:rsidRDefault="00AD6290" w:rsidP="00111E05">
            <w:pPr>
              <w:pStyle w:val="TableParagraph"/>
              <w:spacing w:before="119"/>
              <w:ind w:left="15"/>
              <w:jc w:val="center"/>
              <w:rPr>
                <w:b/>
              </w:rPr>
            </w:pPr>
            <w:r>
              <w:rPr>
                <w:b/>
              </w:rPr>
              <w:t>5</w:t>
            </w:r>
          </w:p>
        </w:tc>
      </w:tr>
      <w:tr w:rsidR="00AD6290" w:rsidTr="00111E05">
        <w:trPr>
          <w:trHeight w:val="508"/>
        </w:trPr>
        <w:tc>
          <w:tcPr>
            <w:tcW w:w="1848" w:type="dxa"/>
          </w:tcPr>
          <w:p w:rsidR="00AD6290" w:rsidRDefault="00AD6290" w:rsidP="00111E05">
            <w:pPr>
              <w:pStyle w:val="TableParagraph"/>
              <w:spacing w:before="119"/>
              <w:ind w:left="131" w:right="123"/>
              <w:jc w:val="center"/>
            </w:pPr>
            <w:r>
              <w:t>Strongly disagree</w:t>
            </w:r>
          </w:p>
        </w:tc>
        <w:tc>
          <w:tcPr>
            <w:tcW w:w="1848" w:type="dxa"/>
          </w:tcPr>
          <w:p w:rsidR="00AD6290" w:rsidRDefault="00AD6290" w:rsidP="00111E05">
            <w:pPr>
              <w:pStyle w:val="TableParagraph"/>
              <w:spacing w:before="119"/>
              <w:ind w:left="131" w:right="119"/>
              <w:jc w:val="center"/>
            </w:pPr>
            <w:r>
              <w:t>Disagree</w:t>
            </w:r>
          </w:p>
        </w:tc>
        <w:tc>
          <w:tcPr>
            <w:tcW w:w="1848" w:type="dxa"/>
          </w:tcPr>
          <w:p w:rsidR="00AD6290" w:rsidRDefault="00AD6290" w:rsidP="00111E05">
            <w:pPr>
              <w:pStyle w:val="TableParagraph"/>
              <w:spacing w:before="119"/>
              <w:ind w:left="131" w:right="118"/>
              <w:jc w:val="center"/>
            </w:pPr>
            <w:r>
              <w:t>Ok</w:t>
            </w:r>
          </w:p>
        </w:tc>
        <w:tc>
          <w:tcPr>
            <w:tcW w:w="1850" w:type="dxa"/>
          </w:tcPr>
          <w:p w:rsidR="00AD6290" w:rsidRDefault="00AD6290" w:rsidP="00111E05">
            <w:pPr>
              <w:pStyle w:val="TableParagraph"/>
              <w:spacing w:before="119"/>
              <w:ind w:left="641" w:right="632"/>
              <w:jc w:val="center"/>
            </w:pPr>
            <w:r>
              <w:t>Agree</w:t>
            </w:r>
          </w:p>
        </w:tc>
        <w:tc>
          <w:tcPr>
            <w:tcW w:w="1848" w:type="dxa"/>
          </w:tcPr>
          <w:p w:rsidR="00AD6290" w:rsidRDefault="00AD6290" w:rsidP="00111E05">
            <w:pPr>
              <w:pStyle w:val="TableParagraph"/>
              <w:spacing w:before="119"/>
              <w:ind w:left="131" w:right="117"/>
              <w:jc w:val="center"/>
            </w:pPr>
            <w:r>
              <w:t>Strongly agree</w:t>
            </w:r>
          </w:p>
        </w:tc>
      </w:tr>
    </w:tbl>
    <w:p w:rsidR="00AD6290" w:rsidRDefault="00AD6290" w:rsidP="00AD6290">
      <w:pPr>
        <w:pStyle w:val="BodyText"/>
        <w:spacing w:before="7"/>
        <w:rPr>
          <w:sz w:val="19"/>
        </w:rPr>
      </w:pPr>
    </w:p>
    <w:p w:rsidR="00AD6290" w:rsidRDefault="00AD6290" w:rsidP="00AD6290">
      <w:pPr>
        <w:pStyle w:val="Heading1"/>
      </w:pPr>
      <w:r>
        <w:rPr>
          <w:color w:val="538DD3"/>
        </w:rPr>
        <w:t>Review your developer</w:t>
      </w:r>
    </w:p>
    <w:p w:rsidR="00AD6290" w:rsidRDefault="00AD6290" w:rsidP="00AD6290">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AD6290" w:rsidTr="00111E05">
        <w:trPr>
          <w:trHeight w:val="497"/>
        </w:trPr>
        <w:tc>
          <w:tcPr>
            <w:tcW w:w="4979" w:type="dxa"/>
            <w:tcBorders>
              <w:bottom w:val="single" w:sz="18" w:space="0" w:color="4F81BC"/>
            </w:tcBorders>
          </w:tcPr>
          <w:p w:rsidR="00AD6290" w:rsidRDefault="00AD6290" w:rsidP="00111E05">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AD6290" w:rsidRDefault="00AD6290" w:rsidP="00111E05">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AD6290" w:rsidRDefault="00AD6290" w:rsidP="00111E05">
            <w:pPr>
              <w:pStyle w:val="TableParagraph"/>
              <w:spacing w:before="119"/>
              <w:ind w:left="1452" w:right="1434"/>
              <w:jc w:val="center"/>
              <w:rPr>
                <w:rFonts w:ascii="Caladea"/>
                <w:b/>
              </w:rPr>
            </w:pPr>
            <w:r>
              <w:rPr>
                <w:rFonts w:ascii="Caladea"/>
                <w:b/>
              </w:rPr>
              <w:t>Comment</w:t>
            </w:r>
          </w:p>
        </w:tc>
      </w:tr>
      <w:tr w:rsidR="00AD6290" w:rsidTr="00111E05">
        <w:trPr>
          <w:trHeight w:val="507"/>
        </w:trPr>
        <w:tc>
          <w:tcPr>
            <w:tcW w:w="4979" w:type="dxa"/>
            <w:tcBorders>
              <w:top w:val="single" w:sz="18" w:space="0" w:color="4F81BC"/>
            </w:tcBorders>
            <w:shd w:val="clear" w:color="auto" w:fill="D2DFED"/>
          </w:tcPr>
          <w:p w:rsidR="00AD6290" w:rsidRDefault="00AD6290" w:rsidP="00111E05">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AD6290" w:rsidRDefault="00AD6290" w:rsidP="00111E05">
            <w:pPr>
              <w:pStyle w:val="TableParagraph"/>
              <w:rPr>
                <w:rFonts w:ascii="Times New Roman"/>
              </w:rPr>
            </w:pPr>
            <w:r>
              <w:rPr>
                <w:rFonts w:ascii="Times New Roman"/>
              </w:rPr>
              <w:t>3</w:t>
            </w:r>
          </w:p>
        </w:tc>
        <w:tc>
          <w:tcPr>
            <w:tcW w:w="3920" w:type="dxa"/>
            <w:tcBorders>
              <w:top w:val="single" w:sz="18" w:space="0" w:color="4F81BC"/>
            </w:tcBorders>
            <w:shd w:val="clear" w:color="auto" w:fill="D2DFED"/>
          </w:tcPr>
          <w:p w:rsidR="00AD6290" w:rsidRDefault="00AD6290" w:rsidP="00111E05">
            <w:pPr>
              <w:pStyle w:val="TableParagraph"/>
              <w:rPr>
                <w:rFonts w:ascii="Times New Roman"/>
              </w:rPr>
            </w:pPr>
          </w:p>
        </w:tc>
      </w:tr>
      <w:tr w:rsidR="00AD6290" w:rsidTr="00111E05">
        <w:trPr>
          <w:trHeight w:val="507"/>
        </w:trPr>
        <w:tc>
          <w:tcPr>
            <w:tcW w:w="4979" w:type="dxa"/>
          </w:tcPr>
          <w:p w:rsidR="00AD6290" w:rsidRDefault="00AD6290" w:rsidP="00111E05">
            <w:pPr>
              <w:pStyle w:val="TableParagraph"/>
              <w:spacing w:before="119"/>
              <w:ind w:left="107"/>
            </w:pPr>
            <w:r>
              <w:t>Kept you informed of the progress</w:t>
            </w:r>
          </w:p>
        </w:tc>
        <w:tc>
          <w:tcPr>
            <w:tcW w:w="1419" w:type="dxa"/>
          </w:tcPr>
          <w:p w:rsidR="00AD6290" w:rsidRDefault="00AD6290" w:rsidP="00111E05">
            <w:pPr>
              <w:pStyle w:val="TableParagraph"/>
              <w:rPr>
                <w:rFonts w:ascii="Times New Roman"/>
              </w:rPr>
            </w:pPr>
            <w:r>
              <w:rPr>
                <w:rFonts w:ascii="Times New Roman"/>
              </w:rPr>
              <w:t>2</w:t>
            </w:r>
          </w:p>
        </w:tc>
        <w:tc>
          <w:tcPr>
            <w:tcW w:w="3920" w:type="dxa"/>
          </w:tcPr>
          <w:p w:rsidR="00AD6290" w:rsidRDefault="00AD6290" w:rsidP="00111E05">
            <w:pPr>
              <w:pStyle w:val="TableParagraph"/>
              <w:rPr>
                <w:rFonts w:ascii="Times New Roman"/>
              </w:rPr>
            </w:pPr>
          </w:p>
        </w:tc>
      </w:tr>
      <w:tr w:rsidR="00AD6290" w:rsidTr="00111E05">
        <w:trPr>
          <w:trHeight w:val="510"/>
        </w:trPr>
        <w:tc>
          <w:tcPr>
            <w:tcW w:w="4979" w:type="dxa"/>
            <w:shd w:val="clear" w:color="auto" w:fill="D2DFED"/>
          </w:tcPr>
          <w:p w:rsidR="00AD6290" w:rsidRDefault="00AD6290" w:rsidP="00111E05">
            <w:pPr>
              <w:pStyle w:val="TableParagraph"/>
              <w:spacing w:before="121"/>
              <w:ind w:left="107"/>
            </w:pPr>
            <w:r>
              <w:t>Met timelines</w:t>
            </w:r>
          </w:p>
        </w:tc>
        <w:tc>
          <w:tcPr>
            <w:tcW w:w="1419" w:type="dxa"/>
            <w:shd w:val="clear" w:color="auto" w:fill="D2DFED"/>
          </w:tcPr>
          <w:p w:rsidR="00AD6290" w:rsidRDefault="00AD6290" w:rsidP="00111E05">
            <w:pPr>
              <w:pStyle w:val="TableParagraph"/>
              <w:rPr>
                <w:rFonts w:ascii="Times New Roman"/>
              </w:rPr>
            </w:pPr>
            <w:r>
              <w:rPr>
                <w:rFonts w:ascii="Times New Roman"/>
              </w:rPr>
              <w:t>3</w:t>
            </w:r>
          </w:p>
        </w:tc>
        <w:tc>
          <w:tcPr>
            <w:tcW w:w="3920" w:type="dxa"/>
            <w:shd w:val="clear" w:color="auto" w:fill="D2DFED"/>
          </w:tcPr>
          <w:p w:rsidR="00AD6290" w:rsidRDefault="00AD6290" w:rsidP="00111E05">
            <w:pPr>
              <w:pStyle w:val="TableParagraph"/>
              <w:rPr>
                <w:rFonts w:ascii="Times New Roman"/>
              </w:rPr>
            </w:pPr>
          </w:p>
        </w:tc>
      </w:tr>
      <w:tr w:rsidR="00AD6290" w:rsidTr="00111E05">
        <w:trPr>
          <w:trHeight w:val="508"/>
        </w:trPr>
        <w:tc>
          <w:tcPr>
            <w:tcW w:w="4979" w:type="dxa"/>
          </w:tcPr>
          <w:p w:rsidR="00AD6290" w:rsidRDefault="00AD6290" w:rsidP="00111E05">
            <w:pPr>
              <w:pStyle w:val="TableParagraph"/>
              <w:spacing w:before="119"/>
              <w:ind w:left="107"/>
            </w:pPr>
            <w:r>
              <w:t>Responded promptly to problems</w:t>
            </w:r>
          </w:p>
        </w:tc>
        <w:tc>
          <w:tcPr>
            <w:tcW w:w="1419" w:type="dxa"/>
          </w:tcPr>
          <w:p w:rsidR="00AD6290" w:rsidRDefault="00AD6290" w:rsidP="00111E05">
            <w:pPr>
              <w:pStyle w:val="TableParagraph"/>
              <w:rPr>
                <w:rFonts w:ascii="Times New Roman"/>
              </w:rPr>
            </w:pPr>
            <w:r>
              <w:rPr>
                <w:rFonts w:ascii="Times New Roman"/>
              </w:rPr>
              <w:t>5</w:t>
            </w:r>
          </w:p>
        </w:tc>
        <w:tc>
          <w:tcPr>
            <w:tcW w:w="3920" w:type="dxa"/>
          </w:tcPr>
          <w:p w:rsidR="00AD6290" w:rsidRDefault="00AD6290" w:rsidP="00111E05">
            <w:pPr>
              <w:pStyle w:val="TableParagraph"/>
              <w:rPr>
                <w:rFonts w:ascii="Times New Roman"/>
              </w:rPr>
            </w:pPr>
          </w:p>
        </w:tc>
      </w:tr>
      <w:tr w:rsidR="00AD6290" w:rsidTr="00111E05">
        <w:trPr>
          <w:trHeight w:val="508"/>
        </w:trPr>
        <w:tc>
          <w:tcPr>
            <w:tcW w:w="4979" w:type="dxa"/>
            <w:shd w:val="clear" w:color="auto" w:fill="D2DFED"/>
          </w:tcPr>
          <w:p w:rsidR="00AD6290" w:rsidRDefault="00AD6290" w:rsidP="00111E05">
            <w:pPr>
              <w:pStyle w:val="TableParagraph"/>
              <w:spacing w:before="119"/>
              <w:ind w:left="107"/>
            </w:pPr>
            <w:r>
              <w:t>Met overall project objectives</w:t>
            </w:r>
          </w:p>
        </w:tc>
        <w:tc>
          <w:tcPr>
            <w:tcW w:w="1419" w:type="dxa"/>
            <w:shd w:val="clear" w:color="auto" w:fill="D2DFED"/>
          </w:tcPr>
          <w:p w:rsidR="00AD6290" w:rsidRDefault="00AD6290" w:rsidP="00111E05">
            <w:pPr>
              <w:pStyle w:val="TableParagraph"/>
              <w:rPr>
                <w:rFonts w:ascii="Times New Roman"/>
              </w:rPr>
            </w:pPr>
            <w:r>
              <w:rPr>
                <w:rFonts w:ascii="Times New Roman"/>
              </w:rPr>
              <w:t>4</w:t>
            </w:r>
          </w:p>
        </w:tc>
        <w:tc>
          <w:tcPr>
            <w:tcW w:w="3920" w:type="dxa"/>
            <w:shd w:val="clear" w:color="auto" w:fill="D2DFED"/>
          </w:tcPr>
          <w:p w:rsidR="00AD6290" w:rsidRDefault="00AD6290" w:rsidP="00111E05">
            <w:pPr>
              <w:pStyle w:val="TableParagraph"/>
              <w:rPr>
                <w:rFonts w:ascii="Times New Roman"/>
              </w:rPr>
            </w:pPr>
          </w:p>
        </w:tc>
      </w:tr>
      <w:tr w:rsidR="00AD6290" w:rsidTr="00111E05">
        <w:trPr>
          <w:trHeight w:val="507"/>
        </w:trPr>
        <w:tc>
          <w:tcPr>
            <w:tcW w:w="4979" w:type="dxa"/>
          </w:tcPr>
          <w:p w:rsidR="00AD6290" w:rsidRDefault="00AD6290" w:rsidP="00111E05">
            <w:pPr>
              <w:pStyle w:val="TableParagraph"/>
              <w:spacing w:before="119"/>
              <w:ind w:left="107"/>
            </w:pPr>
            <w:r>
              <w:t>Was open to new ideas and suggestions</w:t>
            </w:r>
          </w:p>
        </w:tc>
        <w:tc>
          <w:tcPr>
            <w:tcW w:w="1419" w:type="dxa"/>
          </w:tcPr>
          <w:p w:rsidR="00AD6290" w:rsidRDefault="00AD6290" w:rsidP="00111E05">
            <w:pPr>
              <w:pStyle w:val="TableParagraph"/>
              <w:rPr>
                <w:rFonts w:ascii="Times New Roman"/>
              </w:rPr>
            </w:pPr>
            <w:r>
              <w:rPr>
                <w:rFonts w:ascii="Times New Roman"/>
              </w:rPr>
              <w:t>1</w:t>
            </w:r>
          </w:p>
        </w:tc>
        <w:tc>
          <w:tcPr>
            <w:tcW w:w="3920" w:type="dxa"/>
          </w:tcPr>
          <w:p w:rsidR="00AD6290" w:rsidRDefault="00AD6290" w:rsidP="00111E05">
            <w:pPr>
              <w:pStyle w:val="TableParagraph"/>
              <w:rPr>
                <w:rFonts w:ascii="Times New Roman"/>
              </w:rPr>
            </w:pPr>
          </w:p>
        </w:tc>
      </w:tr>
      <w:tr w:rsidR="00AD6290" w:rsidTr="00111E05">
        <w:trPr>
          <w:trHeight w:val="510"/>
        </w:trPr>
        <w:tc>
          <w:tcPr>
            <w:tcW w:w="4979" w:type="dxa"/>
            <w:shd w:val="clear" w:color="auto" w:fill="D2DFED"/>
          </w:tcPr>
          <w:p w:rsidR="00AD6290" w:rsidRDefault="00AD6290" w:rsidP="00111E05">
            <w:pPr>
              <w:pStyle w:val="TableParagraph"/>
              <w:spacing w:before="121"/>
              <w:ind w:left="107"/>
              <w:rPr>
                <w:rFonts w:ascii="Caladea"/>
              </w:rPr>
            </w:pPr>
            <w:r>
              <w:rPr>
                <w:rFonts w:ascii="Caladea"/>
              </w:rPr>
              <w:t>Was easy to work with</w:t>
            </w:r>
          </w:p>
        </w:tc>
        <w:tc>
          <w:tcPr>
            <w:tcW w:w="1419" w:type="dxa"/>
            <w:shd w:val="clear" w:color="auto" w:fill="D2DFED"/>
          </w:tcPr>
          <w:p w:rsidR="00AD6290" w:rsidRDefault="00AD6290" w:rsidP="00111E05">
            <w:pPr>
              <w:pStyle w:val="TableParagraph"/>
              <w:rPr>
                <w:rFonts w:ascii="Times New Roman"/>
              </w:rPr>
            </w:pPr>
            <w:r>
              <w:rPr>
                <w:rFonts w:ascii="Times New Roman"/>
              </w:rPr>
              <w:t>2</w:t>
            </w:r>
          </w:p>
        </w:tc>
        <w:tc>
          <w:tcPr>
            <w:tcW w:w="3920" w:type="dxa"/>
            <w:shd w:val="clear" w:color="auto" w:fill="D2DFED"/>
          </w:tcPr>
          <w:p w:rsidR="00AD6290" w:rsidRDefault="00AD6290" w:rsidP="00111E05">
            <w:pPr>
              <w:pStyle w:val="TableParagraph"/>
              <w:rPr>
                <w:rFonts w:ascii="Times New Roman"/>
              </w:rPr>
            </w:pPr>
          </w:p>
        </w:tc>
      </w:tr>
    </w:tbl>
    <w:p w:rsidR="00AD6290" w:rsidRDefault="00AD6290" w:rsidP="00AD6290">
      <w:pPr>
        <w:pStyle w:val="BodyText"/>
        <w:spacing w:before="7"/>
        <w:rPr>
          <w:sz w:val="19"/>
        </w:rPr>
      </w:pPr>
    </w:p>
    <w:p w:rsidR="00AD6290" w:rsidRDefault="00AD6290" w:rsidP="00AD6290">
      <w:pPr>
        <w:spacing w:line="293" w:lineRule="exact"/>
        <w:ind w:left="224"/>
        <w:rPr>
          <w:sz w:val="24"/>
        </w:rPr>
      </w:pPr>
      <w:r>
        <w:rPr>
          <w:color w:val="538DD3"/>
          <w:sz w:val="24"/>
        </w:rPr>
        <w:t>Comments</w:t>
      </w:r>
    </w:p>
    <w:p w:rsidR="00AD6290" w:rsidRDefault="00AD6290" w:rsidP="00AD6290">
      <w:pPr>
        <w:pStyle w:val="BodyText"/>
        <w:ind w:left="224"/>
      </w:pPr>
      <w:r>
        <w:t>Provide any extra comments on your developer’s communication skills and professionalism.</w:t>
      </w:r>
    </w:p>
    <w:p w:rsidR="00AD6290" w:rsidRDefault="00AD6290" w:rsidP="00AD6290">
      <w:pPr>
        <w:pStyle w:val="BodyText"/>
      </w:pPr>
    </w:p>
    <w:p w:rsidR="00AD6290" w:rsidRDefault="00AD6290" w:rsidP="00AD6290">
      <w:pPr>
        <w:pStyle w:val="BodyText"/>
      </w:pPr>
    </w:p>
    <w:p w:rsidR="00AD6290" w:rsidRDefault="00AD6290" w:rsidP="00AD6290">
      <w:pPr>
        <w:pStyle w:val="BodyText"/>
      </w:pPr>
    </w:p>
    <w:p w:rsidR="00AD6290" w:rsidRDefault="00AD6290" w:rsidP="00AD6290">
      <w:pPr>
        <w:pStyle w:val="BodyText"/>
        <w:rPr>
          <w:sz w:val="29"/>
        </w:rPr>
      </w:pPr>
    </w:p>
    <w:p w:rsidR="00AD6290" w:rsidRDefault="00AD6290" w:rsidP="00AD6290">
      <w:pPr>
        <w:pStyle w:val="Heading2"/>
      </w:pPr>
      <w:r>
        <w:t>Signed by Client</w:t>
      </w:r>
    </w:p>
    <w:p w:rsidR="00AD6290" w:rsidRDefault="00AD6290" w:rsidP="00AD6290">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AD6290" w:rsidTr="00111E05">
        <w:trPr>
          <w:trHeight w:val="390"/>
        </w:trPr>
        <w:tc>
          <w:tcPr>
            <w:tcW w:w="5163" w:type="dxa"/>
          </w:tcPr>
          <w:p w:rsidR="00AD6290" w:rsidRDefault="00AD6290" w:rsidP="00111E05">
            <w:pPr>
              <w:pStyle w:val="TableParagraph"/>
              <w:tabs>
                <w:tab w:val="center" w:pos="2630"/>
              </w:tabs>
              <w:spacing w:before="1"/>
              <w:ind w:left="107"/>
              <w:rPr>
                <w:b/>
              </w:rPr>
            </w:pPr>
            <w:r>
              <w:rPr>
                <w:b/>
              </w:rPr>
              <w:t>Signature:</w:t>
            </w:r>
            <w:r>
              <w:rPr>
                <w:b/>
              </w:rPr>
              <w:tab/>
              <w:t>Jatin</w:t>
            </w:r>
          </w:p>
        </w:tc>
        <w:tc>
          <w:tcPr>
            <w:tcW w:w="5163" w:type="dxa"/>
          </w:tcPr>
          <w:p w:rsidR="00AD6290" w:rsidRDefault="00AD6290" w:rsidP="00111E05">
            <w:pPr>
              <w:pStyle w:val="TableParagraph"/>
              <w:spacing w:before="1"/>
              <w:ind w:left="108"/>
              <w:rPr>
                <w:b/>
              </w:rPr>
            </w:pPr>
            <w:r>
              <w:rPr>
                <w:b/>
              </w:rPr>
              <w:t>Date: 14-nov-2021</w:t>
            </w:r>
          </w:p>
        </w:tc>
      </w:tr>
      <w:tr w:rsidR="00AD6290" w:rsidTr="00111E05">
        <w:trPr>
          <w:trHeight w:val="388"/>
        </w:trPr>
        <w:tc>
          <w:tcPr>
            <w:tcW w:w="5163" w:type="dxa"/>
          </w:tcPr>
          <w:p w:rsidR="00AD6290" w:rsidRDefault="00DC0A8C" w:rsidP="00111E05">
            <w:pPr>
              <w:pStyle w:val="TableParagraph"/>
              <w:spacing w:line="268" w:lineRule="exact"/>
              <w:ind w:left="107"/>
              <w:rPr>
                <w:b/>
              </w:rPr>
            </w:pPr>
            <w:r>
              <w:rPr>
                <w:b/>
              </w:rPr>
              <w:t>Name: Robanpreet</w:t>
            </w:r>
          </w:p>
        </w:tc>
        <w:tc>
          <w:tcPr>
            <w:tcW w:w="5163" w:type="dxa"/>
          </w:tcPr>
          <w:p w:rsidR="00AD6290" w:rsidRDefault="00AD6290" w:rsidP="00111E05">
            <w:pPr>
              <w:pStyle w:val="TableParagraph"/>
              <w:spacing w:line="268" w:lineRule="exact"/>
              <w:ind w:left="108"/>
              <w:rPr>
                <w:b/>
              </w:rPr>
            </w:pPr>
            <w:r>
              <w:rPr>
                <w:b/>
              </w:rPr>
              <w:t>Title:</w:t>
            </w:r>
            <w:r w:rsidR="00932992">
              <w:rPr>
                <w:b/>
              </w:rPr>
              <w:t xml:space="preserve"> </w:t>
            </w:r>
            <w:r>
              <w:rPr>
                <w:b/>
              </w:rPr>
              <w:t>Canteen Management System</w:t>
            </w:r>
          </w:p>
        </w:tc>
      </w:tr>
      <w:tr w:rsidR="00AD6290" w:rsidTr="00111E05">
        <w:trPr>
          <w:trHeight w:val="388"/>
        </w:trPr>
        <w:tc>
          <w:tcPr>
            <w:tcW w:w="10326" w:type="dxa"/>
            <w:gridSpan w:val="2"/>
          </w:tcPr>
          <w:p w:rsidR="00AD6290" w:rsidRDefault="00AD6290" w:rsidP="00111E05">
            <w:pPr>
              <w:pStyle w:val="TableParagraph"/>
              <w:spacing w:line="268" w:lineRule="exact"/>
              <w:ind w:left="107"/>
              <w:rPr>
                <w:b/>
              </w:rPr>
            </w:pPr>
            <w:r>
              <w:rPr>
                <w:b/>
              </w:rPr>
              <w:t>Contact details (email/Tel):</w:t>
            </w:r>
          </w:p>
        </w:tc>
      </w:tr>
    </w:tbl>
    <w:p w:rsidR="00AD6290" w:rsidRDefault="00AD6290" w:rsidP="00AD6290">
      <w:pPr>
        <w:spacing w:line="268" w:lineRule="exact"/>
        <w:ind w:right="17"/>
        <w:sectPr w:rsidR="00AD6290">
          <w:type w:val="continuous"/>
          <w:pgSz w:w="11910" w:h="16840"/>
          <w:pgMar w:top="1420" w:right="560" w:bottom="280" w:left="560" w:header="720" w:footer="720" w:gutter="0"/>
          <w:cols w:space="720"/>
        </w:sectPr>
      </w:pPr>
    </w:p>
    <w:p w:rsidR="000F5F0E" w:rsidRDefault="000F5F0E">
      <w:r w:rsidRPr="000349FF">
        <w:rPr>
          <w:b/>
          <w:lang w:val="en-NZ"/>
        </w:rPr>
        <w:lastRenderedPageBreak/>
        <w:t>Task 8 - Software development life cycle stages</w:t>
      </w:r>
    </w:p>
    <w:p w:rsidR="000F5F0E" w:rsidRDefault="000F5F0E"/>
    <w:p w:rsidR="00122F97" w:rsidRDefault="00DE7343" w:rsidP="00122F97">
      <w:pPr>
        <w:rPr>
          <w:lang w:val="en-NZ"/>
        </w:rPr>
      </w:pPr>
      <w:r w:rsidRPr="00F827EF">
        <w:rPr>
          <w:b/>
          <w:lang w:val="en-NZ"/>
        </w:rPr>
        <w:t>Planning</w:t>
      </w:r>
      <w:r>
        <w:rPr>
          <w:b/>
          <w:lang w:val="en-NZ"/>
        </w:rPr>
        <w:t xml:space="preserve"> :- </w:t>
      </w:r>
    </w:p>
    <w:p w:rsidR="00122F97" w:rsidRPr="00122F97" w:rsidRDefault="00122F97" w:rsidP="00122F97">
      <w:pPr>
        <w:pStyle w:val="ListParagraph"/>
        <w:numPr>
          <w:ilvl w:val="0"/>
          <w:numId w:val="6"/>
        </w:numPr>
        <w:rPr>
          <w:lang w:val="en-NZ"/>
        </w:rPr>
      </w:pPr>
      <w:r w:rsidRPr="00122F97">
        <w:rPr>
          <w:lang w:val="en-NZ"/>
        </w:rPr>
        <w:t>Define the problem and scope of existing system.</w:t>
      </w:r>
    </w:p>
    <w:p w:rsidR="00122F97" w:rsidRPr="00122F97" w:rsidRDefault="00122F97" w:rsidP="00122F97">
      <w:pPr>
        <w:pStyle w:val="ListParagraph"/>
        <w:numPr>
          <w:ilvl w:val="0"/>
          <w:numId w:val="6"/>
        </w:numPr>
        <w:rPr>
          <w:lang w:val="en-NZ"/>
        </w:rPr>
      </w:pPr>
      <w:r w:rsidRPr="00122F97">
        <w:rPr>
          <w:lang w:val="en-NZ"/>
        </w:rPr>
        <w:t>Overview the new system and determine its objectives.</w:t>
      </w:r>
    </w:p>
    <w:p w:rsidR="00122F97" w:rsidRPr="00122F97" w:rsidRDefault="00122F97" w:rsidP="00122F97">
      <w:pPr>
        <w:pStyle w:val="ListParagraph"/>
        <w:numPr>
          <w:ilvl w:val="0"/>
          <w:numId w:val="6"/>
        </w:numPr>
        <w:rPr>
          <w:lang w:val="en-NZ"/>
        </w:rPr>
      </w:pPr>
      <w:r w:rsidRPr="00122F97">
        <w:rPr>
          <w:lang w:val="en-NZ"/>
        </w:rPr>
        <w:t>Confirm project feasibility and produce the project Schedule.</w:t>
      </w:r>
    </w:p>
    <w:p w:rsidR="00122F97" w:rsidRPr="00122F97" w:rsidRDefault="00122F97" w:rsidP="00122F97">
      <w:pPr>
        <w:pStyle w:val="ListParagraph"/>
        <w:numPr>
          <w:ilvl w:val="0"/>
          <w:numId w:val="6"/>
        </w:numPr>
        <w:rPr>
          <w:lang w:val="en-NZ"/>
        </w:rPr>
      </w:pPr>
      <w:r w:rsidRPr="00122F97">
        <w:rPr>
          <w:lang w:val="en-NZ"/>
        </w:rPr>
        <w:t>During this phase, threats, constraints, integration and security of system are also considered.</w:t>
      </w:r>
    </w:p>
    <w:p w:rsidR="00122F97" w:rsidRDefault="00122F97" w:rsidP="00122F97">
      <w:pPr>
        <w:pStyle w:val="ListParagraph"/>
        <w:numPr>
          <w:ilvl w:val="0"/>
          <w:numId w:val="6"/>
        </w:numPr>
        <w:rPr>
          <w:lang w:val="en-NZ"/>
        </w:rPr>
      </w:pPr>
      <w:r w:rsidRPr="00122F97">
        <w:rPr>
          <w:lang w:val="en-NZ"/>
        </w:rPr>
        <w:t>A feasibility report for the entire project is created at the end of this phase.</w:t>
      </w:r>
    </w:p>
    <w:p w:rsidR="00DF1488" w:rsidRPr="00DF1488" w:rsidRDefault="00DF1488" w:rsidP="00DF1488">
      <w:pPr>
        <w:ind w:left="720"/>
        <w:rPr>
          <w:lang w:val="en-NZ"/>
        </w:rPr>
      </w:pPr>
      <w:r>
        <w:rPr>
          <w:lang w:val="en-NZ"/>
        </w:rPr>
        <w:t xml:space="preserve">SDLC helped lot in planning this file according to as I defined overview of the project and defined the problem of </w:t>
      </w:r>
      <w:r w:rsidR="00932992">
        <w:rPr>
          <w:lang w:val="en-NZ"/>
        </w:rPr>
        <w:t>the</w:t>
      </w:r>
      <w:r>
        <w:rPr>
          <w:lang w:val="en-NZ"/>
        </w:rPr>
        <w:t xml:space="preserve"> client and provide him a solution .</w:t>
      </w:r>
    </w:p>
    <w:p w:rsidR="00F545BF" w:rsidRDefault="00DE7343" w:rsidP="00DE7343">
      <w:pPr>
        <w:rPr>
          <w:b/>
          <w:lang w:val="en-NZ"/>
        </w:rPr>
      </w:pPr>
      <w:r w:rsidRPr="002A31C1">
        <w:rPr>
          <w:b/>
          <w:lang w:val="en-NZ"/>
        </w:rPr>
        <w:t>Requirement</w:t>
      </w:r>
      <w:r>
        <w:rPr>
          <w:b/>
          <w:lang w:val="en-NZ"/>
        </w:rPr>
        <w:t xml:space="preserve"> :-  </w:t>
      </w:r>
    </w:p>
    <w:p w:rsidR="00F545BF" w:rsidRPr="00F545BF" w:rsidRDefault="00F545BF" w:rsidP="00F545BF">
      <w:pPr>
        <w:pStyle w:val="ListParagraph"/>
        <w:numPr>
          <w:ilvl w:val="0"/>
          <w:numId w:val="7"/>
        </w:numPr>
        <w:rPr>
          <w:lang w:val="en-NZ"/>
        </w:rPr>
      </w:pPr>
      <w:r w:rsidRPr="00F545BF">
        <w:rPr>
          <w:lang w:val="en-NZ"/>
        </w:rPr>
        <w:t xml:space="preserve">Gather, </w:t>
      </w:r>
      <w:r w:rsidR="00932992" w:rsidRPr="00F545BF">
        <w:rPr>
          <w:lang w:val="en-NZ"/>
        </w:rPr>
        <w:t>analyse</w:t>
      </w:r>
      <w:r w:rsidRPr="00F545BF">
        <w:rPr>
          <w:lang w:val="en-NZ"/>
        </w:rPr>
        <w:t>, and validate the information.</w:t>
      </w:r>
    </w:p>
    <w:p w:rsidR="00F545BF" w:rsidRPr="00F545BF" w:rsidRDefault="00F545BF" w:rsidP="00F545BF">
      <w:pPr>
        <w:pStyle w:val="ListParagraph"/>
        <w:numPr>
          <w:ilvl w:val="0"/>
          <w:numId w:val="7"/>
        </w:numPr>
        <w:rPr>
          <w:lang w:val="en-NZ"/>
        </w:rPr>
      </w:pPr>
      <w:r w:rsidRPr="00F545BF">
        <w:rPr>
          <w:lang w:val="en-NZ"/>
        </w:rPr>
        <w:t>Define the requirements and prototypes for new system.</w:t>
      </w:r>
    </w:p>
    <w:p w:rsidR="00F545BF" w:rsidRPr="00F545BF" w:rsidRDefault="00F545BF" w:rsidP="00F545BF">
      <w:pPr>
        <w:pStyle w:val="ListParagraph"/>
        <w:numPr>
          <w:ilvl w:val="0"/>
          <w:numId w:val="7"/>
        </w:numPr>
        <w:rPr>
          <w:lang w:val="en-NZ"/>
        </w:rPr>
      </w:pPr>
      <w:r w:rsidRPr="00F545BF">
        <w:rPr>
          <w:lang w:val="en-NZ"/>
        </w:rPr>
        <w:t>Evaluate the alternatives and prioritize the requirements.</w:t>
      </w:r>
    </w:p>
    <w:p w:rsidR="00F545BF" w:rsidRPr="00F545BF" w:rsidRDefault="00F545BF" w:rsidP="00F545BF">
      <w:pPr>
        <w:pStyle w:val="ListParagraph"/>
        <w:numPr>
          <w:ilvl w:val="0"/>
          <w:numId w:val="7"/>
        </w:numPr>
        <w:rPr>
          <w:lang w:val="en-NZ"/>
        </w:rPr>
      </w:pPr>
      <w:r w:rsidRPr="00F545BF">
        <w:rPr>
          <w:lang w:val="en-NZ"/>
        </w:rPr>
        <w:t>Examine the information needs of end-user and enhances the system goal.</w:t>
      </w:r>
    </w:p>
    <w:p w:rsidR="00F545BF" w:rsidRDefault="00F545BF" w:rsidP="00F545BF">
      <w:pPr>
        <w:pStyle w:val="ListParagraph"/>
        <w:numPr>
          <w:ilvl w:val="0"/>
          <w:numId w:val="7"/>
        </w:numPr>
        <w:rPr>
          <w:lang w:val="en-NZ"/>
        </w:rPr>
      </w:pPr>
      <w:r w:rsidRPr="00F545BF">
        <w:rPr>
          <w:lang w:val="en-NZ"/>
        </w:rPr>
        <w:t>A Software Requirement Specification (SRS) document, which specifies the software, hardware, functional, and network requirements of the system is prepared at the end of this phase.</w:t>
      </w:r>
    </w:p>
    <w:p w:rsidR="00DF1488" w:rsidRPr="00DF1488" w:rsidRDefault="00DF1488" w:rsidP="00DF1488">
      <w:pPr>
        <w:ind w:left="360"/>
        <w:rPr>
          <w:lang w:val="en-NZ"/>
        </w:rPr>
      </w:pPr>
      <w:r w:rsidRPr="00DF1488">
        <w:rPr>
          <w:lang w:val="en-NZ"/>
        </w:rPr>
        <w:t>In requirement gathering SDLC helped a lot again in this from gathering the information to defining the requirements and then examining the Goal of the Website</w:t>
      </w:r>
    </w:p>
    <w:p w:rsidR="00377FCA" w:rsidRDefault="00DE7343">
      <w:pPr>
        <w:rPr>
          <w:lang w:val="en-NZ"/>
        </w:rPr>
      </w:pPr>
      <w:r w:rsidRPr="00221198">
        <w:rPr>
          <w:b/>
          <w:lang w:val="en-NZ"/>
        </w:rPr>
        <w:t>Software Design and prototyping:-</w:t>
      </w:r>
    </w:p>
    <w:p w:rsidR="00377FCA" w:rsidRDefault="00377FCA" w:rsidP="00377FCA">
      <w:pPr>
        <w:pStyle w:val="ListParagraph"/>
        <w:numPr>
          <w:ilvl w:val="0"/>
          <w:numId w:val="8"/>
        </w:numPr>
      </w:pPr>
      <w:r>
        <w:t>Includes the design of application, network, databases, user interfaces, and system interfaces.</w:t>
      </w:r>
    </w:p>
    <w:p w:rsidR="00377FCA" w:rsidRDefault="00377FCA" w:rsidP="00377FCA">
      <w:pPr>
        <w:pStyle w:val="ListParagraph"/>
        <w:numPr>
          <w:ilvl w:val="0"/>
          <w:numId w:val="8"/>
        </w:numPr>
      </w:pPr>
      <w:r>
        <w:t>Transform the SRS document into logical structure, which contains detailed and complete set of specifications that can be implemented in a programming language.</w:t>
      </w:r>
    </w:p>
    <w:p w:rsidR="00377FCA" w:rsidRDefault="00377FCA" w:rsidP="00377FCA">
      <w:pPr>
        <w:pStyle w:val="ListParagraph"/>
        <w:numPr>
          <w:ilvl w:val="0"/>
          <w:numId w:val="8"/>
        </w:numPr>
      </w:pPr>
      <w:r>
        <w:t>Create a contingency, training, maintenance, and operation plan.</w:t>
      </w:r>
    </w:p>
    <w:p w:rsidR="00377FCA" w:rsidRDefault="00377FCA" w:rsidP="00377FCA">
      <w:pPr>
        <w:pStyle w:val="ListParagraph"/>
        <w:numPr>
          <w:ilvl w:val="0"/>
          <w:numId w:val="8"/>
        </w:numPr>
      </w:pPr>
      <w:r>
        <w:t>Review the proposed design. Ensure that the final design must meet the requirements stated in SRS document.</w:t>
      </w:r>
    </w:p>
    <w:p w:rsidR="000D7504" w:rsidRDefault="00377FCA" w:rsidP="00377FCA">
      <w:pPr>
        <w:pStyle w:val="ListParagraph"/>
        <w:numPr>
          <w:ilvl w:val="0"/>
          <w:numId w:val="8"/>
        </w:numPr>
      </w:pPr>
      <w:r>
        <w:t>Finally, prepare a design document which will be used during next phases.</w:t>
      </w:r>
    </w:p>
    <w:p w:rsidR="005C7D52" w:rsidRDefault="005C7D52" w:rsidP="000D7504"/>
    <w:p w:rsidR="00DF1488" w:rsidRDefault="00DF1488" w:rsidP="005C7D52">
      <w:pPr>
        <w:rPr>
          <w:ins w:id="68" w:author="Admin" w:date="2021-12-07T03:35:00Z"/>
          <w:rFonts w:ascii="Arial" w:hAnsi="Arial" w:cs="Arial"/>
          <w:b/>
          <w:sz w:val="48"/>
          <w:szCs w:val="48"/>
        </w:rPr>
      </w:pPr>
    </w:p>
    <w:p w:rsidR="00DF1488" w:rsidRDefault="00DF1488" w:rsidP="005C7D52">
      <w:pPr>
        <w:rPr>
          <w:ins w:id="69" w:author="Admin" w:date="2021-12-07T03:35:00Z"/>
          <w:rFonts w:ascii="Arial" w:hAnsi="Arial" w:cs="Arial"/>
          <w:b/>
          <w:sz w:val="48"/>
          <w:szCs w:val="48"/>
        </w:rPr>
      </w:pPr>
    </w:p>
    <w:p w:rsidR="00DF1488" w:rsidRDefault="00DF1488" w:rsidP="005C7D52">
      <w:pPr>
        <w:rPr>
          <w:ins w:id="70" w:author="Admin" w:date="2021-12-07T03:35:00Z"/>
          <w:rFonts w:ascii="Arial" w:hAnsi="Arial" w:cs="Arial"/>
          <w:b/>
          <w:sz w:val="48"/>
          <w:szCs w:val="48"/>
        </w:rPr>
      </w:pPr>
    </w:p>
    <w:p w:rsidR="00DF1488" w:rsidRDefault="00DF1488" w:rsidP="005C7D52">
      <w:pPr>
        <w:rPr>
          <w:ins w:id="71" w:author="Admin" w:date="2021-12-07T03:35:00Z"/>
          <w:rFonts w:ascii="Arial" w:hAnsi="Arial" w:cs="Arial"/>
          <w:b/>
          <w:sz w:val="48"/>
          <w:szCs w:val="48"/>
        </w:rPr>
      </w:pPr>
    </w:p>
    <w:p w:rsidR="005C7D52" w:rsidRDefault="005C7D52" w:rsidP="005C7D52">
      <w:pPr>
        <w:rPr>
          <w:rFonts w:ascii="Arial" w:hAnsi="Arial" w:cs="Arial"/>
          <w:sz w:val="24"/>
          <w:szCs w:val="24"/>
        </w:rPr>
      </w:pPr>
    </w:p>
    <w:p w:rsidR="00B73363" w:rsidRDefault="00B73363" w:rsidP="000D7504">
      <w:pPr>
        <w:rPr>
          <w:b/>
        </w:rPr>
      </w:pPr>
      <w:r w:rsidRPr="00B73363">
        <w:rPr>
          <w:b/>
        </w:rPr>
        <w:t>Software Development:</w:t>
      </w:r>
    </w:p>
    <w:p w:rsidR="00B73363" w:rsidRPr="00B73363" w:rsidRDefault="00B73363" w:rsidP="006E0F12">
      <w:pPr>
        <w:pStyle w:val="ListParagraph"/>
        <w:numPr>
          <w:ilvl w:val="0"/>
          <w:numId w:val="9"/>
        </w:numPr>
      </w:pPr>
      <w:r w:rsidRPr="00B73363">
        <w:t>Implement the design i</w:t>
      </w:r>
      <w:r>
        <w:t>nto source code through coding.</w:t>
      </w:r>
    </w:p>
    <w:p w:rsidR="00B73363" w:rsidRPr="00B73363" w:rsidRDefault="00B73363" w:rsidP="006E0F12">
      <w:pPr>
        <w:pStyle w:val="ListParagraph"/>
        <w:numPr>
          <w:ilvl w:val="0"/>
          <w:numId w:val="9"/>
        </w:numPr>
      </w:pPr>
      <w:r w:rsidRPr="00B73363">
        <w:t>Combine all the modules together into training environment t</w:t>
      </w:r>
      <w:r>
        <w:t>hat detects errors and defects.</w:t>
      </w:r>
    </w:p>
    <w:p w:rsidR="00B73363" w:rsidRPr="00B73363" w:rsidRDefault="00B73363" w:rsidP="006E0F12">
      <w:pPr>
        <w:pStyle w:val="ListParagraph"/>
        <w:numPr>
          <w:ilvl w:val="0"/>
          <w:numId w:val="9"/>
        </w:numPr>
      </w:pPr>
      <w:r w:rsidRPr="00B73363">
        <w:t>A test report which contains errors is prepared through test plan that includes test related tasks such as test case generation, testing criteria, and r</w:t>
      </w:r>
      <w:r>
        <w:t>esource allocation for testing.</w:t>
      </w:r>
    </w:p>
    <w:p w:rsidR="006E0F12" w:rsidRPr="006E0F12" w:rsidRDefault="00B73363" w:rsidP="006E0F12">
      <w:pPr>
        <w:pStyle w:val="ListParagraph"/>
        <w:numPr>
          <w:ilvl w:val="0"/>
          <w:numId w:val="9"/>
        </w:numPr>
        <w:rPr>
          <w:b/>
        </w:rPr>
      </w:pPr>
      <w:r w:rsidRPr="00B73363">
        <w:t>Integrate the information system into its environment and install the new system.</w:t>
      </w:r>
    </w:p>
    <w:p w:rsidR="006E0F12" w:rsidRDefault="006E0F12" w:rsidP="006E0F12">
      <w:pPr>
        <w:rPr>
          <w:b/>
        </w:rPr>
      </w:pPr>
      <w:r>
        <w:rPr>
          <w:b/>
        </w:rPr>
        <w:t>Testing:</w:t>
      </w:r>
    </w:p>
    <w:p w:rsidR="006E0F12" w:rsidRPr="006E0F12" w:rsidRDefault="006E0F12" w:rsidP="006E0F12">
      <w:pPr>
        <w:pStyle w:val="ListParagraph"/>
        <w:numPr>
          <w:ilvl w:val="0"/>
          <w:numId w:val="10"/>
        </w:numPr>
      </w:pPr>
      <w:r w:rsidRPr="006E0F12">
        <w:t>Include all the activities such as phone support or physical on-site support for users that is required</w:t>
      </w:r>
      <w:r>
        <w:t xml:space="preserve"> once the system is installing.</w:t>
      </w:r>
    </w:p>
    <w:p w:rsidR="006E0F12" w:rsidRPr="006E0F12" w:rsidRDefault="006E0F12" w:rsidP="006E0F12">
      <w:pPr>
        <w:pStyle w:val="ListParagraph"/>
        <w:numPr>
          <w:ilvl w:val="0"/>
          <w:numId w:val="10"/>
        </w:numPr>
      </w:pPr>
      <w:r w:rsidRPr="006E0F12">
        <w:t>Implement the changes that software might undergo over a period of time, or implement any new requirements after the software is dep</w:t>
      </w:r>
      <w:r>
        <w:t>loyed at the customer location.</w:t>
      </w:r>
    </w:p>
    <w:p w:rsidR="006E0F12" w:rsidRPr="006E0F12" w:rsidRDefault="006E0F12" w:rsidP="006E0F12">
      <w:pPr>
        <w:pStyle w:val="ListParagraph"/>
        <w:numPr>
          <w:ilvl w:val="0"/>
          <w:numId w:val="10"/>
        </w:numPr>
      </w:pPr>
      <w:r w:rsidRPr="006E0F12">
        <w:t>It also includes handling the residual errors and resolve any issues that may exist in the system even after the</w:t>
      </w:r>
      <w:r>
        <w:t xml:space="preserve"> testing phase.</w:t>
      </w:r>
    </w:p>
    <w:p w:rsidR="004343C0" w:rsidRPr="004343C0" w:rsidRDefault="006E0F12" w:rsidP="006E0F12">
      <w:pPr>
        <w:pStyle w:val="ListParagraph"/>
        <w:numPr>
          <w:ilvl w:val="0"/>
          <w:numId w:val="10"/>
        </w:numPr>
        <w:rPr>
          <w:b/>
        </w:rPr>
      </w:pPr>
      <w:r w:rsidRPr="006E0F12">
        <w:t>Maintenance and support may be needed for a longer time for large systems and for a short time for smaller systems.</w:t>
      </w:r>
    </w:p>
    <w:p w:rsidR="004343C0" w:rsidRDefault="004343C0">
      <w:pPr>
        <w:rPr>
          <w:b/>
        </w:rPr>
      </w:pPr>
      <w:r>
        <w:rPr>
          <w:b/>
        </w:rPr>
        <w:br w:type="page"/>
      </w:r>
    </w:p>
    <w:p w:rsidR="004343C0" w:rsidRDefault="004343C0" w:rsidP="004343C0">
      <w:pPr>
        <w:jc w:val="center"/>
        <w:rPr>
          <w:b/>
          <w:lang w:val="en-NZ"/>
        </w:rPr>
      </w:pPr>
      <w:r w:rsidRPr="00A21C14">
        <w:rPr>
          <w:b/>
          <w:lang w:val="en-NZ"/>
        </w:rPr>
        <w:lastRenderedPageBreak/>
        <w:t>Task 9- Project management</w:t>
      </w:r>
    </w:p>
    <w:p w:rsidR="004343C0" w:rsidRDefault="004343C0" w:rsidP="004343C0">
      <w:pPr>
        <w:rPr>
          <w:b/>
        </w:rPr>
      </w:pPr>
    </w:p>
    <w:p w:rsidR="008432DC" w:rsidRPr="008432DC" w:rsidRDefault="008432DC" w:rsidP="008432DC">
      <w:r w:rsidRPr="008432DC">
        <w:t>The project evaluation process uses systemic analysis to gather data and reveal the effectiveness and efficiency of your management. This crucial exercise keeps projects on track and informs stakeholders of progress.</w:t>
      </w:r>
    </w:p>
    <w:p w:rsidR="008432DC" w:rsidRDefault="00635429" w:rsidP="008432DC">
      <w:r>
        <w:t xml:space="preserve">This Project Success </w:t>
      </w:r>
    </w:p>
    <w:p w:rsidR="00C919AA" w:rsidRDefault="00C919AA" w:rsidP="008432DC">
      <w:r>
        <w:t xml:space="preserve">Hard work is a key to this </w:t>
      </w:r>
      <w:r w:rsidR="00F30D87">
        <w:t>successful</w:t>
      </w:r>
      <w:r>
        <w:t xml:space="preserve"> project </w:t>
      </w:r>
      <w:r w:rsidR="00F30D87">
        <w:t xml:space="preserve">and only reason of this project success is deep research and development done by me </w:t>
      </w:r>
      <w:r>
        <w:t xml:space="preserve"> </w:t>
      </w:r>
      <w:r w:rsidR="00F30D87">
        <w:t xml:space="preserve">as the reason this project completed on time because we learn lot from research and development </w:t>
      </w:r>
    </w:p>
    <w:p w:rsidR="00635429" w:rsidRDefault="00635429" w:rsidP="008432DC">
      <w:r>
        <w:t xml:space="preserve">Lesson Learned from this Project </w:t>
      </w:r>
    </w:p>
    <w:p w:rsidR="00F30D87" w:rsidRDefault="00F30D87" w:rsidP="008432DC">
      <w:r>
        <w:t xml:space="preserve">Use of Research and development is the biggest lesson I learned from this project and another is how to gather requirements from client and then making mockups and then show to them and start working on coding and then show and this process work so on . </w:t>
      </w:r>
    </w:p>
    <w:p w:rsidR="00F30D87" w:rsidRDefault="00635429" w:rsidP="008432DC">
      <w:r>
        <w:t xml:space="preserve">Weakness </w:t>
      </w:r>
    </w:p>
    <w:p w:rsidR="00F30D87" w:rsidRDefault="00F30D87" w:rsidP="008432DC">
      <w:r>
        <w:t xml:space="preserve">I found working without team as my weakness as I faced many problems in designing part and then I realize that I need to work alone as I was expecting that some one will do designing part.  </w:t>
      </w:r>
    </w:p>
    <w:p w:rsidR="00635429" w:rsidRPr="008432DC" w:rsidRDefault="00635429" w:rsidP="008432DC">
      <w:r>
        <w:t xml:space="preserve">Improve Product Quality </w:t>
      </w:r>
    </w:p>
    <w:p w:rsidR="008432DC" w:rsidRPr="008432DC" w:rsidRDefault="008432DC" w:rsidP="008432DC">
      <w:r w:rsidRPr="008432DC">
        <w:t>Every aspect of the project is measured to determine if it’s proceeding as planned, and if not, inform how project parts be improved. Basically, you’re asking the project a series of questions designed to discover what is working, what can be improved and whether the project is in fact useful. Tools like project dashboards and trackers help in the evaluation process by making key data readily available.</w:t>
      </w:r>
    </w:p>
    <w:p w:rsidR="008432DC" w:rsidRPr="008432DC" w:rsidRDefault="008432DC" w:rsidP="008432DC"/>
    <w:p w:rsidR="00E237ED" w:rsidRPr="007138E3" w:rsidRDefault="008432DC" w:rsidP="007138E3">
      <w:pPr>
        <w:rPr>
          <w:b/>
        </w:rPr>
      </w:pPr>
      <w:r w:rsidRPr="008432DC">
        <w:t xml:space="preserve">The project evaluation process has been around as long as there have been projects to evaluate. But when it comes to the science of project management, project evaluation can be broken down into three main types: pre-project evaluation, </w:t>
      </w:r>
      <w:r w:rsidR="00932992" w:rsidRPr="008432DC">
        <w:t>on-going</w:t>
      </w:r>
      <w:r w:rsidRPr="008432DC">
        <w:t xml:space="preserve"> evaluation and post-project evaluation. So, let’s look at the project evaluation process, what it entails and how you can improve your technique.</w:t>
      </w:r>
    </w:p>
    <w:sectPr w:rsidR="00E237ED" w:rsidRPr="007138E3" w:rsidSect="002C7BD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88DCBB" w15:done="0"/>
  <w15:commentEx w15:paraId="03B67E7F" w15:done="0"/>
  <w15:commentEx w15:paraId="3519566C" w15:done="0"/>
  <w15:commentEx w15:paraId="45855A40" w15:done="0"/>
  <w15:commentEx w15:paraId="6986016F" w15:done="0"/>
  <w15:commentEx w15:paraId="0CBB4620" w15:done="0"/>
  <w15:commentEx w15:paraId="6670BFDD" w15:done="0"/>
  <w15:commentEx w15:paraId="52157DBE" w15:done="0"/>
  <w15:commentEx w15:paraId="50FC9416" w15:done="0"/>
  <w15:commentEx w15:paraId="1CE3172E" w15:done="0"/>
  <w15:commentEx w15:paraId="0BDC52A4" w15:done="0"/>
  <w15:commentEx w15:paraId="66D4F9B0" w15:done="0"/>
  <w15:commentEx w15:paraId="769DF59F" w15:done="0"/>
  <w15:commentEx w15:paraId="2C31660D" w15:done="0"/>
  <w15:commentEx w15:paraId="2380A086" w15:done="0"/>
  <w15:commentEx w15:paraId="149493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8FD2F" w16cex:dateUtc="2021-12-06T08:20:00Z"/>
  <w16cex:commentExtensible w16cex:durableId="2558FDD0" w16cex:dateUtc="2021-12-06T08:23:00Z"/>
  <w16cex:commentExtensible w16cex:durableId="2558FDFA" w16cex:dateUtc="2021-12-06T08:24:00Z"/>
  <w16cex:commentExtensible w16cex:durableId="2558FE9A" w16cex:dateUtc="2021-12-06T08:26:00Z"/>
  <w16cex:commentExtensible w16cex:durableId="2558FEB2" w16cex:dateUtc="2021-12-06T08:27:00Z"/>
  <w16cex:commentExtensible w16cex:durableId="2558FF03" w16cex:dateUtc="2021-12-06T08:28:00Z"/>
  <w16cex:commentExtensible w16cex:durableId="2558FF32" w16cex:dateUtc="2021-12-06T08:29:00Z"/>
  <w16cex:commentExtensible w16cex:durableId="2558FF88" w16cex:dateUtc="2021-12-06T08:30:00Z"/>
  <w16cex:commentExtensible w16cex:durableId="2558FFA3" w16cex:dateUtc="2021-12-06T08:31:00Z"/>
  <w16cex:commentExtensible w16cex:durableId="255900B6" w16cex:dateUtc="2021-12-06T08:35:00Z"/>
  <w16cex:commentExtensible w16cex:durableId="25590107" w16cex:dateUtc="2021-12-06T08:37:00Z"/>
  <w16cex:commentExtensible w16cex:durableId="25590180" w16cex:dateUtc="2021-12-06T08:39:00Z"/>
  <w16cex:commentExtensible w16cex:durableId="255901E8" w16cex:dateUtc="2021-12-06T08:40:00Z"/>
  <w16cex:commentExtensible w16cex:durableId="25590239" w16cex:dateUtc="2021-12-06T08:42:00Z"/>
  <w16cex:commentExtensible w16cex:durableId="25590240" w16cex:dateUtc="2021-12-06T08:42:00Z"/>
  <w16cex:commentExtensible w16cex:durableId="25590284" w16cex:dateUtc="2021-12-06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88DCBB" w16cid:durableId="2558FD2F"/>
  <w16cid:commentId w16cid:paraId="03B67E7F" w16cid:durableId="2558FDD0"/>
  <w16cid:commentId w16cid:paraId="3519566C" w16cid:durableId="2558FDFA"/>
  <w16cid:commentId w16cid:paraId="45855A40" w16cid:durableId="2558FE9A"/>
  <w16cid:commentId w16cid:paraId="6986016F" w16cid:durableId="2558FEB2"/>
  <w16cid:commentId w16cid:paraId="0CBB4620" w16cid:durableId="2558FF03"/>
  <w16cid:commentId w16cid:paraId="6670BFDD" w16cid:durableId="2558FF32"/>
  <w16cid:commentId w16cid:paraId="52157DBE" w16cid:durableId="2558FF88"/>
  <w16cid:commentId w16cid:paraId="50FC9416" w16cid:durableId="2558FFA3"/>
  <w16cid:commentId w16cid:paraId="1CE3172E" w16cid:durableId="255900B6"/>
  <w16cid:commentId w16cid:paraId="0BDC52A4" w16cid:durableId="25590107"/>
  <w16cid:commentId w16cid:paraId="66D4F9B0" w16cid:durableId="25590180"/>
  <w16cid:commentId w16cid:paraId="769DF59F" w16cid:durableId="255901E8"/>
  <w16cid:commentId w16cid:paraId="2C31660D" w16cid:durableId="25590239"/>
  <w16cid:commentId w16cid:paraId="2380A086" w16cid:durableId="25590240"/>
  <w16cid:commentId w16cid:paraId="149493AF" w16cid:durableId="255902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B70" w:rsidRDefault="009C2B70">
      <w:pPr>
        <w:spacing w:after="0" w:line="240" w:lineRule="auto"/>
      </w:pPr>
      <w:r>
        <w:separator/>
      </w:r>
    </w:p>
  </w:endnote>
  <w:endnote w:type="continuationSeparator" w:id="0">
    <w:p w:rsidR="009C2B70" w:rsidRDefault="009C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adea">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B70" w:rsidRDefault="009C2B70">
      <w:pPr>
        <w:spacing w:after="0" w:line="240" w:lineRule="auto"/>
      </w:pPr>
      <w:r>
        <w:separator/>
      </w:r>
    </w:p>
  </w:footnote>
  <w:footnote w:type="continuationSeparator" w:id="0">
    <w:p w:rsidR="009C2B70" w:rsidRDefault="009C2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290" w:rsidRDefault="00BF7DB2">
    <w:pPr>
      <w:pStyle w:val="BodyText"/>
      <w:spacing w:line="14" w:lineRule="auto"/>
      <w:rPr>
        <w:sz w:val="20"/>
      </w:rPr>
    </w:pPr>
    <w:r>
      <w:rPr>
        <w:noProof/>
        <w:lang w:val="en-IN" w:eastAsia="en-IN" w:bidi="pa-IN"/>
      </w:rPr>
      <mc:AlternateContent>
        <mc:Choice Requires="wps">
          <w:drawing>
            <wp:anchor distT="0" distB="0" distL="114300" distR="114300" simplePos="0" relativeHeight="251657728" behindDoc="1" locked="0" layoutInCell="1" allowOverlap="1">
              <wp:simplePos x="0" y="0"/>
              <wp:positionH relativeFrom="page">
                <wp:posOffset>901700</wp:posOffset>
              </wp:positionH>
              <wp:positionV relativeFrom="page">
                <wp:posOffset>472440</wp:posOffset>
              </wp:positionV>
              <wp:extent cx="2322830" cy="203835"/>
              <wp:effectExtent l="0" t="0" r="127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wps:spPr>
                    <wps:txbx>
                      <w:txbxContent>
                        <w:p w:rsidR="00AD6290" w:rsidRDefault="00AD6290">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" filled="f" stroked="f">
              <v:textbox inset="0,0,0,0">
                <w:txbxContent>
                  <w:p w:rsidR="00AD6290" w:rsidRDefault="00AD6290">
                    <w:pPr>
                      <w:spacing w:line="306" w:lineRule="exact"/>
                      <w:ind w:left="20"/>
                      <w:rPr>
                        <w:sz w:val="28"/>
                      </w:rPr>
                    </w:pPr>
                    <w:r>
                      <w:rPr>
                        <w:sz w:val="28"/>
                      </w:rPr>
                      <w:t>SD210 Major Project/Internship</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7348AA"/>
    <w:multiLevelType w:val="hybridMultilevel"/>
    <w:tmpl w:val="EADED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842F1C"/>
    <w:multiLevelType w:val="hybridMultilevel"/>
    <w:tmpl w:val="3FE4A20C"/>
    <w:lvl w:ilvl="0" w:tplc="E286D97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E692F"/>
    <w:multiLevelType w:val="hybridMultilevel"/>
    <w:tmpl w:val="EBD4B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F33AD6"/>
    <w:multiLevelType w:val="hybridMultilevel"/>
    <w:tmpl w:val="56205B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41E4140C"/>
    <w:multiLevelType w:val="hybridMultilevel"/>
    <w:tmpl w:val="62F23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6CC1263"/>
    <w:multiLevelType w:val="hybridMultilevel"/>
    <w:tmpl w:val="1AC434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D8548E"/>
    <w:multiLevelType w:val="hybridMultilevel"/>
    <w:tmpl w:val="42980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A3E0A54"/>
    <w:multiLevelType w:val="hybridMultilevel"/>
    <w:tmpl w:val="B70E1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4"/>
  </w:num>
  <w:num w:numId="3">
    <w:abstractNumId w:val="11"/>
  </w:num>
  <w:num w:numId="4">
    <w:abstractNumId w:val="7"/>
  </w:num>
  <w:num w:numId="5">
    <w:abstractNumId w:val="0"/>
  </w:num>
  <w:num w:numId="6">
    <w:abstractNumId w:val="3"/>
  </w:num>
  <w:num w:numId="7">
    <w:abstractNumId w:val="10"/>
  </w:num>
  <w:num w:numId="8">
    <w:abstractNumId w:val="1"/>
  </w:num>
  <w:num w:numId="9">
    <w:abstractNumId w:val="9"/>
  </w:num>
  <w:num w:numId="10">
    <w:abstractNumId w:val="6"/>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pti Kartikeya">
    <w15:presenceInfo w15:providerId="AD" w15:userId="S::Dipti.Kartikeya@atcltd.atc.org.nz::5fa967e4-9872-48b1-b361-6085fc4fe8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30"/>
    <w:rsid w:val="00002E55"/>
    <w:rsid w:val="00040F1E"/>
    <w:rsid w:val="00065151"/>
    <w:rsid w:val="000902C1"/>
    <w:rsid w:val="00091B11"/>
    <w:rsid w:val="000A6AD7"/>
    <w:rsid w:val="000D7504"/>
    <w:rsid w:val="000D7DBC"/>
    <w:rsid w:val="000F5F0E"/>
    <w:rsid w:val="001075D2"/>
    <w:rsid w:val="00122F97"/>
    <w:rsid w:val="00124A73"/>
    <w:rsid w:val="001663B5"/>
    <w:rsid w:val="00184720"/>
    <w:rsid w:val="001B01DC"/>
    <w:rsid w:val="001B0609"/>
    <w:rsid w:val="001D75CA"/>
    <w:rsid w:val="001F2A7B"/>
    <w:rsid w:val="00260513"/>
    <w:rsid w:val="002800C1"/>
    <w:rsid w:val="002A7899"/>
    <w:rsid w:val="002B098F"/>
    <w:rsid w:val="002C7BDE"/>
    <w:rsid w:val="002E1506"/>
    <w:rsid w:val="0030432E"/>
    <w:rsid w:val="003445EB"/>
    <w:rsid w:val="003513E9"/>
    <w:rsid w:val="00377FCA"/>
    <w:rsid w:val="003B384B"/>
    <w:rsid w:val="003C35A7"/>
    <w:rsid w:val="003C402D"/>
    <w:rsid w:val="003F0623"/>
    <w:rsid w:val="004343C0"/>
    <w:rsid w:val="00466418"/>
    <w:rsid w:val="004777D8"/>
    <w:rsid w:val="00484A44"/>
    <w:rsid w:val="004B0285"/>
    <w:rsid w:val="004B6D67"/>
    <w:rsid w:val="004D70A4"/>
    <w:rsid w:val="004F5D73"/>
    <w:rsid w:val="004F7511"/>
    <w:rsid w:val="0052021D"/>
    <w:rsid w:val="005A131A"/>
    <w:rsid w:val="005A656D"/>
    <w:rsid w:val="005C7D52"/>
    <w:rsid w:val="005D1121"/>
    <w:rsid w:val="005E4DD3"/>
    <w:rsid w:val="00602242"/>
    <w:rsid w:val="00616577"/>
    <w:rsid w:val="0062632D"/>
    <w:rsid w:val="00635429"/>
    <w:rsid w:val="00644C08"/>
    <w:rsid w:val="006737A8"/>
    <w:rsid w:val="006B0AA1"/>
    <w:rsid w:val="006B3530"/>
    <w:rsid w:val="006D3191"/>
    <w:rsid w:val="006D6788"/>
    <w:rsid w:val="006E0F12"/>
    <w:rsid w:val="006E25D6"/>
    <w:rsid w:val="007069EF"/>
    <w:rsid w:val="007138E3"/>
    <w:rsid w:val="00715A12"/>
    <w:rsid w:val="00716811"/>
    <w:rsid w:val="00762038"/>
    <w:rsid w:val="00792A06"/>
    <w:rsid w:val="007A0B5B"/>
    <w:rsid w:val="007A4DD6"/>
    <w:rsid w:val="007B1FE0"/>
    <w:rsid w:val="008170C7"/>
    <w:rsid w:val="00833EB5"/>
    <w:rsid w:val="008370CD"/>
    <w:rsid w:val="008432DC"/>
    <w:rsid w:val="008522F4"/>
    <w:rsid w:val="00863293"/>
    <w:rsid w:val="008731B5"/>
    <w:rsid w:val="00887CF9"/>
    <w:rsid w:val="008929A3"/>
    <w:rsid w:val="008929E9"/>
    <w:rsid w:val="008B6DE0"/>
    <w:rsid w:val="008C71FD"/>
    <w:rsid w:val="008E2B70"/>
    <w:rsid w:val="0092584A"/>
    <w:rsid w:val="00932992"/>
    <w:rsid w:val="009417E3"/>
    <w:rsid w:val="00984AF4"/>
    <w:rsid w:val="00991D77"/>
    <w:rsid w:val="009A705A"/>
    <w:rsid w:val="009C2B70"/>
    <w:rsid w:val="009C626B"/>
    <w:rsid w:val="00A33326"/>
    <w:rsid w:val="00A57DBA"/>
    <w:rsid w:val="00A733FE"/>
    <w:rsid w:val="00A77820"/>
    <w:rsid w:val="00A97692"/>
    <w:rsid w:val="00AA2B71"/>
    <w:rsid w:val="00AC78D5"/>
    <w:rsid w:val="00AD257E"/>
    <w:rsid w:val="00AD6290"/>
    <w:rsid w:val="00AF1E64"/>
    <w:rsid w:val="00B05071"/>
    <w:rsid w:val="00B16169"/>
    <w:rsid w:val="00B23A32"/>
    <w:rsid w:val="00B32B6B"/>
    <w:rsid w:val="00B51A7B"/>
    <w:rsid w:val="00B60130"/>
    <w:rsid w:val="00B60CA4"/>
    <w:rsid w:val="00B73363"/>
    <w:rsid w:val="00B92A2E"/>
    <w:rsid w:val="00BA3475"/>
    <w:rsid w:val="00BC793A"/>
    <w:rsid w:val="00BE2CE5"/>
    <w:rsid w:val="00BF1E0E"/>
    <w:rsid w:val="00BF7DB2"/>
    <w:rsid w:val="00C254A3"/>
    <w:rsid w:val="00C454E4"/>
    <w:rsid w:val="00C828DF"/>
    <w:rsid w:val="00C919AA"/>
    <w:rsid w:val="00D01ED4"/>
    <w:rsid w:val="00D27D06"/>
    <w:rsid w:val="00D74A42"/>
    <w:rsid w:val="00DB3B0A"/>
    <w:rsid w:val="00DC0A8C"/>
    <w:rsid w:val="00DE7343"/>
    <w:rsid w:val="00DF1488"/>
    <w:rsid w:val="00E05B0C"/>
    <w:rsid w:val="00E10AED"/>
    <w:rsid w:val="00E237ED"/>
    <w:rsid w:val="00E460CE"/>
    <w:rsid w:val="00E6233E"/>
    <w:rsid w:val="00EF5693"/>
    <w:rsid w:val="00EF749C"/>
    <w:rsid w:val="00F1547B"/>
    <w:rsid w:val="00F30D87"/>
    <w:rsid w:val="00F4031C"/>
    <w:rsid w:val="00F545BF"/>
    <w:rsid w:val="00F7308D"/>
    <w:rsid w:val="00F91D06"/>
    <w:rsid w:val="00F937CD"/>
    <w:rsid w:val="00FA7002"/>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DE"/>
  </w:style>
  <w:style w:type="paragraph" w:styleId="Heading1">
    <w:name w:val="heading 1"/>
    <w:basedOn w:val="Normal"/>
    <w:next w:val="Normal"/>
    <w:link w:val="Heading1Char"/>
    <w:uiPriority w:val="9"/>
    <w:qFormat/>
    <w:rsid w:val="00762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CF9"/>
    <w:pPr>
      <w:keepNext/>
      <w:keepLines/>
      <w:spacing w:before="40" w:after="0"/>
      <w:outlineLvl w:val="1"/>
    </w:pPr>
    <w:rPr>
      <w:rFonts w:asciiTheme="majorBidi" w:eastAsiaTheme="majorEastAsia" w:hAnsiTheme="majorBidi" w:cstheme="majorBidi"/>
      <w:b/>
      <w:bCs/>
      <w:sz w:val="28"/>
      <w:szCs w:val="28"/>
      <w:lang w:val="en-NZ"/>
    </w:rPr>
  </w:style>
  <w:style w:type="paragraph" w:styleId="Heading4">
    <w:name w:val="heading 4"/>
    <w:basedOn w:val="Normal"/>
    <w:next w:val="Normal"/>
    <w:link w:val="Heading4Char"/>
    <w:uiPriority w:val="9"/>
    <w:semiHidden/>
    <w:unhideWhenUsed/>
    <w:qFormat/>
    <w:rsid w:val="00F403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65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16577"/>
    <w:pPr>
      <w:ind w:left="720"/>
      <w:contextualSpacing/>
    </w:pPr>
  </w:style>
  <w:style w:type="character" w:customStyle="1" w:styleId="Heading2Char">
    <w:name w:val="Heading 2 Char"/>
    <w:basedOn w:val="DefaultParagraphFont"/>
    <w:link w:val="Heading2"/>
    <w:uiPriority w:val="9"/>
    <w:rsid w:val="00887CF9"/>
    <w:rPr>
      <w:rFonts w:asciiTheme="majorBidi" w:eastAsiaTheme="majorEastAsia" w:hAnsiTheme="majorBidi" w:cstheme="majorBidi"/>
      <w:b/>
      <w:bCs/>
      <w:sz w:val="28"/>
      <w:szCs w:val="28"/>
      <w:lang w:val="en-NZ"/>
    </w:rPr>
  </w:style>
  <w:style w:type="table" w:styleId="TableGrid">
    <w:name w:val="Table Grid"/>
    <w:basedOn w:val="TableNormal"/>
    <w:uiPriority w:val="59"/>
    <w:rsid w:val="00887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03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AD6290"/>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AD6290"/>
    <w:rPr>
      <w:rFonts w:ascii="Carlito" w:eastAsia="Carlito" w:hAnsi="Carlito" w:cs="Carlito"/>
      <w:lang w:val="en-US"/>
    </w:rPr>
  </w:style>
  <w:style w:type="paragraph" w:customStyle="1" w:styleId="TableParagraph">
    <w:name w:val="Table Paragraph"/>
    <w:basedOn w:val="Normal"/>
    <w:uiPriority w:val="1"/>
    <w:qFormat/>
    <w:rsid w:val="00AD6290"/>
    <w:pPr>
      <w:widowControl w:val="0"/>
      <w:autoSpaceDE w:val="0"/>
      <w:autoSpaceDN w:val="0"/>
      <w:spacing w:after="0" w:line="240" w:lineRule="auto"/>
    </w:pPr>
    <w:rPr>
      <w:rFonts w:ascii="Carlito" w:eastAsia="Carlito" w:hAnsi="Carlito" w:cs="Carlito"/>
      <w:lang w:val="en-US"/>
    </w:rPr>
  </w:style>
  <w:style w:type="paragraph" w:styleId="BalloonText">
    <w:name w:val="Balloon Text"/>
    <w:basedOn w:val="Normal"/>
    <w:link w:val="BalloonTextChar"/>
    <w:uiPriority w:val="99"/>
    <w:semiHidden/>
    <w:unhideWhenUsed/>
    <w:rsid w:val="00DC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A8C"/>
    <w:rPr>
      <w:rFonts w:ascii="Tahoma" w:hAnsi="Tahoma" w:cs="Tahoma"/>
      <w:sz w:val="16"/>
      <w:szCs w:val="16"/>
    </w:rPr>
  </w:style>
  <w:style w:type="character" w:customStyle="1" w:styleId="Heading4Char">
    <w:name w:val="Heading 4 Char"/>
    <w:basedOn w:val="DefaultParagraphFont"/>
    <w:link w:val="Heading4"/>
    <w:uiPriority w:val="9"/>
    <w:semiHidden/>
    <w:rsid w:val="00F4031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8170C7"/>
    <w:rPr>
      <w:sz w:val="16"/>
      <w:szCs w:val="16"/>
    </w:rPr>
  </w:style>
  <w:style w:type="paragraph" w:styleId="CommentText">
    <w:name w:val="annotation text"/>
    <w:basedOn w:val="Normal"/>
    <w:link w:val="CommentTextChar"/>
    <w:semiHidden/>
    <w:unhideWhenUsed/>
    <w:rsid w:val="008170C7"/>
    <w:pPr>
      <w:spacing w:line="240" w:lineRule="auto"/>
    </w:pPr>
    <w:rPr>
      <w:sz w:val="20"/>
      <w:szCs w:val="20"/>
    </w:rPr>
  </w:style>
  <w:style w:type="character" w:customStyle="1" w:styleId="CommentTextChar">
    <w:name w:val="Comment Text Char"/>
    <w:basedOn w:val="DefaultParagraphFont"/>
    <w:link w:val="CommentText"/>
    <w:semiHidden/>
    <w:rsid w:val="008170C7"/>
    <w:rPr>
      <w:sz w:val="20"/>
      <w:szCs w:val="20"/>
    </w:rPr>
  </w:style>
  <w:style w:type="paragraph" w:styleId="CommentSubject">
    <w:name w:val="annotation subject"/>
    <w:basedOn w:val="CommentText"/>
    <w:next w:val="CommentText"/>
    <w:link w:val="CommentSubjectChar"/>
    <w:uiPriority w:val="99"/>
    <w:semiHidden/>
    <w:unhideWhenUsed/>
    <w:rsid w:val="008170C7"/>
    <w:rPr>
      <w:b/>
      <w:bCs/>
    </w:rPr>
  </w:style>
  <w:style w:type="character" w:customStyle="1" w:styleId="CommentSubjectChar">
    <w:name w:val="Comment Subject Char"/>
    <w:basedOn w:val="CommentTextChar"/>
    <w:link w:val="CommentSubject"/>
    <w:uiPriority w:val="99"/>
    <w:semiHidden/>
    <w:rsid w:val="008170C7"/>
    <w:rPr>
      <w:b/>
      <w:bCs/>
      <w:sz w:val="20"/>
      <w:szCs w:val="20"/>
    </w:rPr>
  </w:style>
  <w:style w:type="table" w:styleId="LightShading-Accent5">
    <w:name w:val="Light Shading Accent 5"/>
    <w:basedOn w:val="TableNormal"/>
    <w:uiPriority w:val="60"/>
    <w:rsid w:val="003445EB"/>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2-Accent5">
    <w:name w:val="Medium Shading 2 Accent 5"/>
    <w:basedOn w:val="TableNormal"/>
    <w:uiPriority w:val="64"/>
    <w:rsid w:val="00C919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DE"/>
  </w:style>
  <w:style w:type="paragraph" w:styleId="Heading1">
    <w:name w:val="heading 1"/>
    <w:basedOn w:val="Normal"/>
    <w:next w:val="Normal"/>
    <w:link w:val="Heading1Char"/>
    <w:uiPriority w:val="9"/>
    <w:qFormat/>
    <w:rsid w:val="00762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CF9"/>
    <w:pPr>
      <w:keepNext/>
      <w:keepLines/>
      <w:spacing w:before="40" w:after="0"/>
      <w:outlineLvl w:val="1"/>
    </w:pPr>
    <w:rPr>
      <w:rFonts w:asciiTheme="majorBidi" w:eastAsiaTheme="majorEastAsia" w:hAnsiTheme="majorBidi" w:cstheme="majorBidi"/>
      <w:b/>
      <w:bCs/>
      <w:sz w:val="28"/>
      <w:szCs w:val="28"/>
      <w:lang w:val="en-NZ"/>
    </w:rPr>
  </w:style>
  <w:style w:type="paragraph" w:styleId="Heading4">
    <w:name w:val="heading 4"/>
    <w:basedOn w:val="Normal"/>
    <w:next w:val="Normal"/>
    <w:link w:val="Heading4Char"/>
    <w:uiPriority w:val="9"/>
    <w:semiHidden/>
    <w:unhideWhenUsed/>
    <w:qFormat/>
    <w:rsid w:val="00F403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657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16577"/>
    <w:pPr>
      <w:ind w:left="720"/>
      <w:contextualSpacing/>
    </w:pPr>
  </w:style>
  <w:style w:type="character" w:customStyle="1" w:styleId="Heading2Char">
    <w:name w:val="Heading 2 Char"/>
    <w:basedOn w:val="DefaultParagraphFont"/>
    <w:link w:val="Heading2"/>
    <w:uiPriority w:val="9"/>
    <w:rsid w:val="00887CF9"/>
    <w:rPr>
      <w:rFonts w:asciiTheme="majorBidi" w:eastAsiaTheme="majorEastAsia" w:hAnsiTheme="majorBidi" w:cstheme="majorBidi"/>
      <w:b/>
      <w:bCs/>
      <w:sz w:val="28"/>
      <w:szCs w:val="28"/>
      <w:lang w:val="en-NZ"/>
    </w:rPr>
  </w:style>
  <w:style w:type="table" w:styleId="TableGrid">
    <w:name w:val="Table Grid"/>
    <w:basedOn w:val="TableNormal"/>
    <w:uiPriority w:val="59"/>
    <w:rsid w:val="00887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03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AD6290"/>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AD6290"/>
    <w:rPr>
      <w:rFonts w:ascii="Carlito" w:eastAsia="Carlito" w:hAnsi="Carlito" w:cs="Carlito"/>
      <w:lang w:val="en-US"/>
    </w:rPr>
  </w:style>
  <w:style w:type="paragraph" w:customStyle="1" w:styleId="TableParagraph">
    <w:name w:val="Table Paragraph"/>
    <w:basedOn w:val="Normal"/>
    <w:uiPriority w:val="1"/>
    <w:qFormat/>
    <w:rsid w:val="00AD6290"/>
    <w:pPr>
      <w:widowControl w:val="0"/>
      <w:autoSpaceDE w:val="0"/>
      <w:autoSpaceDN w:val="0"/>
      <w:spacing w:after="0" w:line="240" w:lineRule="auto"/>
    </w:pPr>
    <w:rPr>
      <w:rFonts w:ascii="Carlito" w:eastAsia="Carlito" w:hAnsi="Carlito" w:cs="Carlito"/>
      <w:lang w:val="en-US"/>
    </w:rPr>
  </w:style>
  <w:style w:type="paragraph" w:styleId="BalloonText">
    <w:name w:val="Balloon Text"/>
    <w:basedOn w:val="Normal"/>
    <w:link w:val="BalloonTextChar"/>
    <w:uiPriority w:val="99"/>
    <w:semiHidden/>
    <w:unhideWhenUsed/>
    <w:rsid w:val="00DC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A8C"/>
    <w:rPr>
      <w:rFonts w:ascii="Tahoma" w:hAnsi="Tahoma" w:cs="Tahoma"/>
      <w:sz w:val="16"/>
      <w:szCs w:val="16"/>
    </w:rPr>
  </w:style>
  <w:style w:type="character" w:customStyle="1" w:styleId="Heading4Char">
    <w:name w:val="Heading 4 Char"/>
    <w:basedOn w:val="DefaultParagraphFont"/>
    <w:link w:val="Heading4"/>
    <w:uiPriority w:val="9"/>
    <w:semiHidden/>
    <w:rsid w:val="00F4031C"/>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8170C7"/>
    <w:rPr>
      <w:sz w:val="16"/>
      <w:szCs w:val="16"/>
    </w:rPr>
  </w:style>
  <w:style w:type="paragraph" w:styleId="CommentText">
    <w:name w:val="annotation text"/>
    <w:basedOn w:val="Normal"/>
    <w:link w:val="CommentTextChar"/>
    <w:semiHidden/>
    <w:unhideWhenUsed/>
    <w:rsid w:val="008170C7"/>
    <w:pPr>
      <w:spacing w:line="240" w:lineRule="auto"/>
    </w:pPr>
    <w:rPr>
      <w:sz w:val="20"/>
      <w:szCs w:val="20"/>
    </w:rPr>
  </w:style>
  <w:style w:type="character" w:customStyle="1" w:styleId="CommentTextChar">
    <w:name w:val="Comment Text Char"/>
    <w:basedOn w:val="DefaultParagraphFont"/>
    <w:link w:val="CommentText"/>
    <w:semiHidden/>
    <w:rsid w:val="008170C7"/>
    <w:rPr>
      <w:sz w:val="20"/>
      <w:szCs w:val="20"/>
    </w:rPr>
  </w:style>
  <w:style w:type="paragraph" w:styleId="CommentSubject">
    <w:name w:val="annotation subject"/>
    <w:basedOn w:val="CommentText"/>
    <w:next w:val="CommentText"/>
    <w:link w:val="CommentSubjectChar"/>
    <w:uiPriority w:val="99"/>
    <w:semiHidden/>
    <w:unhideWhenUsed/>
    <w:rsid w:val="008170C7"/>
    <w:rPr>
      <w:b/>
      <w:bCs/>
    </w:rPr>
  </w:style>
  <w:style w:type="character" w:customStyle="1" w:styleId="CommentSubjectChar">
    <w:name w:val="Comment Subject Char"/>
    <w:basedOn w:val="CommentTextChar"/>
    <w:link w:val="CommentSubject"/>
    <w:uiPriority w:val="99"/>
    <w:semiHidden/>
    <w:rsid w:val="008170C7"/>
    <w:rPr>
      <w:b/>
      <w:bCs/>
      <w:sz w:val="20"/>
      <w:szCs w:val="20"/>
    </w:rPr>
  </w:style>
  <w:style w:type="table" w:styleId="LightShading-Accent5">
    <w:name w:val="Light Shading Accent 5"/>
    <w:basedOn w:val="TableNormal"/>
    <w:uiPriority w:val="60"/>
    <w:rsid w:val="003445EB"/>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2-Accent5">
    <w:name w:val="Medium Shading 2 Accent 5"/>
    <w:basedOn w:val="TableNormal"/>
    <w:uiPriority w:val="64"/>
    <w:rsid w:val="00C919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6848">
      <w:bodyDiv w:val="1"/>
      <w:marLeft w:val="0"/>
      <w:marRight w:val="0"/>
      <w:marTop w:val="0"/>
      <w:marBottom w:val="0"/>
      <w:divBdr>
        <w:top w:val="none" w:sz="0" w:space="0" w:color="auto"/>
        <w:left w:val="none" w:sz="0" w:space="0" w:color="auto"/>
        <w:bottom w:val="none" w:sz="0" w:space="0" w:color="auto"/>
        <w:right w:val="none" w:sz="0" w:space="0" w:color="auto"/>
      </w:divBdr>
    </w:div>
    <w:div w:id="297878514">
      <w:bodyDiv w:val="1"/>
      <w:marLeft w:val="0"/>
      <w:marRight w:val="0"/>
      <w:marTop w:val="0"/>
      <w:marBottom w:val="0"/>
      <w:divBdr>
        <w:top w:val="none" w:sz="0" w:space="0" w:color="auto"/>
        <w:left w:val="none" w:sz="0" w:space="0" w:color="auto"/>
        <w:bottom w:val="none" w:sz="0" w:space="0" w:color="auto"/>
        <w:right w:val="none" w:sz="0" w:space="0" w:color="auto"/>
      </w:divBdr>
    </w:div>
    <w:div w:id="430204214">
      <w:bodyDiv w:val="1"/>
      <w:marLeft w:val="0"/>
      <w:marRight w:val="0"/>
      <w:marTop w:val="0"/>
      <w:marBottom w:val="0"/>
      <w:divBdr>
        <w:top w:val="none" w:sz="0" w:space="0" w:color="auto"/>
        <w:left w:val="none" w:sz="0" w:space="0" w:color="auto"/>
        <w:bottom w:val="none" w:sz="0" w:space="0" w:color="auto"/>
        <w:right w:val="none" w:sz="0" w:space="0" w:color="auto"/>
      </w:divBdr>
    </w:div>
    <w:div w:id="670596391">
      <w:bodyDiv w:val="1"/>
      <w:marLeft w:val="0"/>
      <w:marRight w:val="0"/>
      <w:marTop w:val="0"/>
      <w:marBottom w:val="0"/>
      <w:divBdr>
        <w:top w:val="none" w:sz="0" w:space="0" w:color="auto"/>
        <w:left w:val="none" w:sz="0" w:space="0" w:color="auto"/>
        <w:bottom w:val="none" w:sz="0" w:space="0" w:color="auto"/>
        <w:right w:val="none" w:sz="0" w:space="0" w:color="auto"/>
      </w:divBdr>
    </w:div>
    <w:div w:id="932936977">
      <w:bodyDiv w:val="1"/>
      <w:marLeft w:val="0"/>
      <w:marRight w:val="0"/>
      <w:marTop w:val="0"/>
      <w:marBottom w:val="0"/>
      <w:divBdr>
        <w:top w:val="none" w:sz="0" w:space="0" w:color="auto"/>
        <w:left w:val="none" w:sz="0" w:space="0" w:color="auto"/>
        <w:bottom w:val="none" w:sz="0" w:space="0" w:color="auto"/>
        <w:right w:val="none" w:sz="0" w:space="0" w:color="auto"/>
      </w:divBdr>
    </w:div>
    <w:div w:id="1183321245">
      <w:bodyDiv w:val="1"/>
      <w:marLeft w:val="0"/>
      <w:marRight w:val="0"/>
      <w:marTop w:val="0"/>
      <w:marBottom w:val="0"/>
      <w:divBdr>
        <w:top w:val="none" w:sz="0" w:space="0" w:color="auto"/>
        <w:left w:val="none" w:sz="0" w:space="0" w:color="auto"/>
        <w:bottom w:val="none" w:sz="0" w:space="0" w:color="auto"/>
        <w:right w:val="none" w:sz="0" w:space="0" w:color="auto"/>
      </w:divBdr>
    </w:div>
    <w:div w:id="1382174040">
      <w:bodyDiv w:val="1"/>
      <w:marLeft w:val="0"/>
      <w:marRight w:val="0"/>
      <w:marTop w:val="0"/>
      <w:marBottom w:val="0"/>
      <w:divBdr>
        <w:top w:val="none" w:sz="0" w:space="0" w:color="auto"/>
        <w:left w:val="none" w:sz="0" w:space="0" w:color="auto"/>
        <w:bottom w:val="none" w:sz="0" w:space="0" w:color="auto"/>
        <w:right w:val="none" w:sz="0" w:space="0" w:color="auto"/>
      </w:divBdr>
    </w:div>
    <w:div w:id="1675297505">
      <w:bodyDiv w:val="1"/>
      <w:marLeft w:val="0"/>
      <w:marRight w:val="0"/>
      <w:marTop w:val="0"/>
      <w:marBottom w:val="0"/>
      <w:divBdr>
        <w:top w:val="none" w:sz="0" w:space="0" w:color="auto"/>
        <w:left w:val="none" w:sz="0" w:space="0" w:color="auto"/>
        <w:bottom w:val="none" w:sz="0" w:space="0" w:color="auto"/>
        <w:right w:val="none" w:sz="0" w:space="0" w:color="auto"/>
      </w:divBdr>
    </w:div>
    <w:div w:id="175801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Singh</dc:creator>
  <cp:lastModifiedBy>acer</cp:lastModifiedBy>
  <cp:revision>2</cp:revision>
  <dcterms:created xsi:type="dcterms:W3CDTF">2021-12-07T01:20:00Z</dcterms:created>
  <dcterms:modified xsi:type="dcterms:W3CDTF">2021-12-07T01:20:00Z</dcterms:modified>
</cp:coreProperties>
</file>